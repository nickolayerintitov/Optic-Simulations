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5D3AC" w14:textId="68ED8DF8" w:rsidR="00EB2E4C" w:rsidRDefault="00EB2E4C" w:rsidP="00F9000A">
      <w:pPr>
        <w:jc w:val="both"/>
        <w:rPr>
          <w:b/>
          <w:bCs/>
          <w:sz w:val="28"/>
          <w:szCs w:val="28"/>
        </w:rPr>
      </w:pPr>
    </w:p>
    <w:p w14:paraId="3C02AD25" w14:textId="77777777" w:rsidR="00F028B0" w:rsidRDefault="00187697" w:rsidP="009919BF">
      <w:pPr>
        <w:keepNext/>
        <w:jc w:val="both"/>
        <w:rPr>
          <w:ins w:id="0" w:author="Aslan" w:date="2022-12-14T16:29:00Z"/>
        </w:rPr>
      </w:pPr>
      <w:bookmarkStart w:id="1" w:name="_GoBack"/>
      <w:r>
        <w:rPr>
          <w:b/>
          <w:bCs/>
          <w:noProof/>
          <w:sz w:val="28"/>
          <w:szCs w:val="28"/>
        </w:rPr>
        <w:drawing>
          <wp:inline distT="0" distB="0" distL="0" distR="0" wp14:anchorId="2D41845C" wp14:editId="267D261A">
            <wp:extent cx="4920018" cy="23509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771" cy="2362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119107CC" w14:textId="2404F705" w:rsidR="00EB2E4C" w:rsidRDefault="00F028B0" w:rsidP="009919BF">
      <w:pPr>
        <w:pStyle w:val="Caption"/>
        <w:jc w:val="both"/>
        <w:rPr>
          <w:b/>
          <w:bCs/>
          <w:sz w:val="28"/>
          <w:szCs w:val="28"/>
        </w:rPr>
      </w:pPr>
      <w:ins w:id="2" w:author="Aslan" w:date="2022-12-14T16:29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r w:rsidR="001B62FC">
        <w:rPr>
          <w:noProof/>
        </w:rPr>
        <w:t>1</w:t>
      </w:r>
      <w:ins w:id="3" w:author="Aslan" w:date="2022-12-14T16:29:00Z">
        <w:r>
          <w:fldChar w:fldCharType="end"/>
        </w:r>
        <w:r>
          <w:t>: Simplified Schematic of the optical path used in the simulation.</w:t>
        </w:r>
      </w:ins>
    </w:p>
    <w:p w14:paraId="7A655035" w14:textId="77777777" w:rsidR="00EB2E4C" w:rsidRDefault="00EB2E4C" w:rsidP="00F9000A">
      <w:pPr>
        <w:jc w:val="both"/>
        <w:rPr>
          <w:b/>
          <w:bCs/>
          <w:sz w:val="28"/>
          <w:szCs w:val="28"/>
        </w:rPr>
      </w:pPr>
    </w:p>
    <w:p w14:paraId="2107EF41" w14:textId="77777777" w:rsidR="00EB2E4C" w:rsidRDefault="00EB2E4C" w:rsidP="00F9000A">
      <w:pPr>
        <w:jc w:val="both"/>
        <w:rPr>
          <w:b/>
          <w:bCs/>
          <w:sz w:val="28"/>
          <w:szCs w:val="28"/>
        </w:rPr>
      </w:pPr>
    </w:p>
    <w:p w14:paraId="564F4BEE" w14:textId="1BC2F399" w:rsidR="00EA21C5" w:rsidRPr="00747EE6" w:rsidRDefault="00EA21C5" w:rsidP="00F9000A">
      <w:pPr>
        <w:jc w:val="both"/>
        <w:rPr>
          <w:b/>
          <w:bCs/>
          <w:sz w:val="28"/>
          <w:szCs w:val="28"/>
        </w:rPr>
      </w:pPr>
      <w:r w:rsidRPr="00747EE6">
        <w:rPr>
          <w:b/>
          <w:bCs/>
          <w:sz w:val="28"/>
          <w:szCs w:val="28"/>
        </w:rPr>
        <w:t>Simulation of the experimental system</w:t>
      </w:r>
    </w:p>
    <w:p w14:paraId="7F794193" w14:textId="69D5A2F4" w:rsidR="00EA21C5" w:rsidRPr="00747EE6" w:rsidRDefault="00EA21C5" w:rsidP="00F9000A">
      <w:pPr>
        <w:jc w:val="both"/>
        <w:rPr>
          <w:b/>
          <w:bCs/>
        </w:rPr>
      </w:pPr>
    </w:p>
    <w:p w14:paraId="43D962E7" w14:textId="1FB157A9" w:rsidR="00EA21C5" w:rsidRDefault="00E808B6" w:rsidP="00F9000A">
      <w:pPr>
        <w:jc w:val="both"/>
      </w:pPr>
      <w:ins w:id="4" w:author="Aslan" w:date="2022-12-13T12:48:00Z">
        <w:r>
          <w:t xml:space="preserve">We simulate the experimental work in an analytical approach. The </w:t>
        </w:r>
      </w:ins>
      <w:ins w:id="5" w:author="Aslan" w:date="2022-12-13T15:54:00Z">
        <w:r w:rsidR="003F73A0">
          <w:t>details</w:t>
        </w:r>
      </w:ins>
      <w:ins w:id="6" w:author="Aslan" w:date="2022-12-13T12:48:00Z">
        <w:r>
          <w:t xml:space="preserve"> </w:t>
        </w:r>
      </w:ins>
      <w:ins w:id="7" w:author="Aslan" w:date="2022-12-13T12:49:00Z">
        <w:r>
          <w:t>are as</w:t>
        </w:r>
      </w:ins>
      <w:ins w:id="8" w:author="Aslan" w:date="2022-12-13T12:48:00Z">
        <w:r>
          <w:t xml:space="preserve"> </w:t>
        </w:r>
      </w:ins>
      <w:ins w:id="9" w:author="Aslan" w:date="2022-12-13T12:49:00Z">
        <w:r>
          <w:t xml:space="preserve">follows: </w:t>
        </w:r>
      </w:ins>
      <w:del w:id="10" w:author="Aslan" w:date="2022-12-13T12:51:00Z">
        <w:r w:rsidR="00EA21C5" w:rsidRPr="00747EE6" w:rsidDel="00E808B6">
          <w:delText>Interference Optics can simply simulate the experimental work.</w:delText>
        </w:r>
        <w:r w:rsidR="00747EE6" w:rsidRPr="00747EE6" w:rsidDel="00E808B6">
          <w:delText xml:space="preserve"> </w:delText>
        </w:r>
      </w:del>
      <w:ins w:id="11" w:author="Aslan" w:date="2022-12-13T12:51:00Z">
        <w:r>
          <w:t xml:space="preserve">We model the </w:t>
        </w:r>
      </w:ins>
      <w:ins w:id="12" w:author="Aslan" w:date="2022-12-13T12:52:00Z">
        <w:r>
          <w:t xml:space="preserve">initial </w:t>
        </w:r>
      </w:ins>
      <w:r w:rsidR="00D81A6D">
        <w:t>beam</w:t>
      </w:r>
      <w:ins w:id="13" w:author="Aslan" w:date="2022-12-13T12:52:00Z">
        <w:r>
          <w:t xml:space="preserve"> </w:t>
        </w:r>
      </w:ins>
      <w:ins w:id="14" w:author="Aslan" w:date="2022-12-13T12:51:00Z">
        <w:r>
          <w:t>a</w:t>
        </w:r>
      </w:ins>
      <w:r w:rsidR="00D81A6D">
        <w:t>s</w:t>
      </w:r>
      <w:ins w:id="15" w:author="Aslan" w:date="2022-12-13T12:51:00Z">
        <w:r>
          <w:t xml:space="preserve"> Gaussian wave</w:t>
        </w:r>
      </w:ins>
      <w:ins w:id="16" w:author="Aslan" w:date="2022-12-13T12:52:00Z">
        <w:r>
          <w:t xml:space="preserve"> due to the nature of the</w:t>
        </w:r>
      </w:ins>
      <w:r w:rsidR="00D81A6D">
        <w:t xml:space="preserve"> </w:t>
      </w:r>
      <w:del w:id="17" w:author="Aslan" w:date="2022-12-13T12:52:00Z">
        <w:r w:rsidR="00747EE6" w:rsidRPr="00747EE6" w:rsidDel="00E808B6">
          <w:delText xml:space="preserve">The reflected light is modeled as a Gaussian wave. This is mostly due to the </w:delText>
        </w:r>
      </w:del>
      <w:r w:rsidR="00747EE6" w:rsidRPr="00747EE6">
        <w:t>laser source</w:t>
      </w:r>
      <w:del w:id="18" w:author="Aslan" w:date="2022-12-13T12:52:00Z">
        <w:r w:rsidR="00747EE6" w:rsidRPr="00747EE6" w:rsidDel="00E808B6">
          <w:delText xml:space="preserve"> being </w:delText>
        </w:r>
        <w:r w:rsidR="00747EE6" w:rsidDel="00E808B6">
          <w:delText xml:space="preserve">a </w:delText>
        </w:r>
        <w:r w:rsidR="00747EE6" w:rsidRPr="00747EE6" w:rsidDel="00E808B6">
          <w:delText>Gaussian beam</w:delText>
        </w:r>
      </w:del>
      <w:r w:rsidR="00747EE6" w:rsidRPr="00747EE6">
        <w:t>.</w:t>
      </w:r>
    </w:p>
    <w:p w14:paraId="733C2F1F" w14:textId="25B4ED29" w:rsidR="00747EE6" w:rsidRDefault="003F73A0" w:rsidP="00F9000A">
      <w:pPr>
        <w:jc w:val="both"/>
        <w:rPr>
          <w:ins w:id="19" w:author="Aslan" w:date="2022-12-13T12:52:00Z"/>
        </w:rPr>
      </w:pPr>
      <w:ins w:id="20" w:author="Aslan" w:date="2022-12-13T15:54:00Z">
        <w:r>
          <w:t xml:space="preserve">Electric field amplitude of </w:t>
        </w:r>
      </w:ins>
      <w:del w:id="21" w:author="Aslan" w:date="2022-12-13T15:54:00Z">
        <w:r w:rsidR="00747EE6" w:rsidDel="003F73A0">
          <w:delText>A</w:delText>
        </w:r>
        <w:r w:rsidR="00747EE6" w:rsidRPr="00747EE6" w:rsidDel="003F73A0">
          <w:delText xml:space="preserve"> </w:delText>
        </w:r>
      </w:del>
      <w:ins w:id="22" w:author="Aslan" w:date="2022-12-13T15:54:00Z">
        <w:r>
          <w:t>a</w:t>
        </w:r>
        <w:r w:rsidRPr="00747EE6">
          <w:t xml:space="preserve"> </w:t>
        </w:r>
      </w:ins>
      <w:r w:rsidR="00747EE6" w:rsidRPr="00747EE6">
        <w:t>Gaussian beam</w:t>
      </w:r>
      <w:ins w:id="23" w:author="Aslan" w:date="2022-12-13T14:47:00Z">
        <w:r w:rsidR="00631BA8">
          <w:t xml:space="preserve"> </w:t>
        </w:r>
      </w:ins>
      <w:ins w:id="24" w:author="Aslan" w:date="2022-12-13T14:48:00Z">
        <w:r w:rsidR="00631BA8">
          <w:t>(</w:t>
        </w:r>
      </w:ins>
      <w:ins w:id="25" w:author="Aslan" w:date="2022-12-13T14:47:00Z">
        <w:r w:rsidR="00631BA8">
          <w:t xml:space="preserve">with a </w:t>
        </w:r>
      </w:ins>
      <w:ins w:id="26" w:author="Aslan" w:date="2022-12-13T14:48:00Z">
        <w:r w:rsidR="00631BA8">
          <w:t xml:space="preserve">large </w:t>
        </w:r>
      </w:ins>
      <w:ins w:id="27" w:author="Aslan" w:date="2022-12-13T14:47:00Z">
        <w:r w:rsidR="00631BA8">
          <w:t>Rayleigh length</w:t>
        </w:r>
      </w:ins>
      <w:ins w:id="28" w:author="Aslan" w:date="2022-12-13T14:48:00Z">
        <w:r w:rsidR="00631BA8">
          <w:t>)</w:t>
        </w:r>
      </w:ins>
      <w:ins w:id="29" w:author="Aslan" w:date="2022-12-13T14:47:00Z">
        <w:r w:rsidR="00631BA8">
          <w:t xml:space="preserve"> </w:t>
        </w:r>
      </w:ins>
      <w:del w:id="30" w:author="Aslan" w:date="2022-12-13T14:48:00Z">
        <w:r w:rsidR="00747EE6" w:rsidRPr="00747EE6" w:rsidDel="00631BA8">
          <w:delText xml:space="preserve"> </w:delText>
        </w:r>
      </w:del>
      <w:r w:rsidR="00747EE6" w:rsidRPr="00747EE6">
        <w:t>can be written as</w:t>
      </w:r>
      <w:r w:rsidR="00F45A58">
        <w:t xml:space="preserve"> follows</w:t>
      </w:r>
      <w:r w:rsidR="00B4405C">
        <w:fldChar w:fldCharType="begin" w:fldLock="1"/>
      </w:r>
      <w:r w:rsidR="00A90BBE">
        <w:instrText>ADDIN CSL_CITATION {"citationItems":[{"id":"ITEM-1","itemData":{"ISBN":"978-0-471-43081-0","author":[{"dropping-particle":"","family":"Amnon Yariv","given":"Pochi Yeh","non-dropping-particle":"","parse-names":false,"suffix":""}],"id":"ITEM-1","issued":{"date-parts":[["1984"]]},"publisher":"Wiley","publisher-place":"New York","title":"Optical Waves in Crystals: Propagation and Control of Laser Radiation","type":"book"},"uris":["http://www.mendeley.com/documents/?uuid=f61115e8-62f0-4833-89d7-94963a460bef"]}],"mendeley":{"formattedCitation":" [1]","plainTextFormattedCitation":" [1]","previouslyFormattedCitation":" [1]"},"properties":{"noteIndex":0},"schema":"https://github.com/citation-style-language/schema/raw/master/csl-citation.json"}</w:instrText>
      </w:r>
      <w:r w:rsidR="00B4405C">
        <w:fldChar w:fldCharType="separate"/>
      </w:r>
      <w:r w:rsidR="00D81A6D" w:rsidRPr="00D81A6D">
        <w:rPr>
          <w:noProof/>
        </w:rPr>
        <w:t> [1]</w:t>
      </w:r>
      <w:r w:rsidR="00B4405C">
        <w:fldChar w:fldCharType="end"/>
      </w:r>
      <w:r w:rsidR="00D81A6D">
        <w:t>:</w:t>
      </w:r>
      <w:del w:id="31" w:author="Aslan" w:date="2022-12-13T12:52:00Z">
        <w:r w:rsidR="00747EE6" w:rsidDel="00E808B6">
          <w:delText>,</w:delText>
        </w:r>
      </w:del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7943"/>
        <w:gridCol w:w="542"/>
      </w:tblGrid>
      <w:tr w:rsidR="00E808B6" w:rsidRPr="004D5FCD" w14:paraId="523735BC" w14:textId="77777777" w:rsidTr="00F45A58">
        <w:trPr>
          <w:jc w:val="center"/>
        </w:trPr>
        <w:tc>
          <w:tcPr>
            <w:tcW w:w="300" w:type="pct"/>
            <w:vAlign w:val="center"/>
          </w:tcPr>
          <w:p w14:paraId="49E8BDD7" w14:textId="77777777" w:rsidR="00E808B6" w:rsidRPr="004D5FCD" w:rsidRDefault="00E808B6" w:rsidP="00F9000A">
            <w:pPr>
              <w:jc w:val="both"/>
            </w:pPr>
          </w:p>
        </w:tc>
        <w:tc>
          <w:tcPr>
            <w:tcW w:w="4400" w:type="pct"/>
            <w:vAlign w:val="center"/>
          </w:tcPr>
          <w:p w14:paraId="09CBC28C" w14:textId="11CA72F4" w:rsidR="00E808B6" w:rsidRPr="00E808B6" w:rsidRDefault="00E2705F" w:rsidP="00F9000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x,y,z=0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</w:tc>
        <w:tc>
          <w:tcPr>
            <w:tcW w:w="300" w:type="pct"/>
            <w:vAlign w:val="center"/>
          </w:tcPr>
          <w:p w14:paraId="68F3209E" w14:textId="0BDD9D8A" w:rsidR="00E808B6" w:rsidRPr="004D5FCD" w:rsidRDefault="00E808B6" w:rsidP="00F9000A">
            <w:pPr>
              <w:keepNext/>
              <w:jc w:val="both"/>
            </w:pPr>
            <w:r>
              <w:t>(</w:t>
            </w:r>
            <w:r w:rsidR="00370FC1">
              <w:fldChar w:fldCharType="begin"/>
            </w:r>
            <w:r w:rsidR="00370FC1">
              <w:instrText xml:space="preserve"> SEQ Equation \* ARABIC </w:instrText>
            </w:r>
            <w:r w:rsidR="00370FC1">
              <w:fldChar w:fldCharType="separate"/>
            </w:r>
            <w:r w:rsidR="00F9000A">
              <w:rPr>
                <w:noProof/>
              </w:rPr>
              <w:t>1</w:t>
            </w:r>
            <w:r w:rsidR="00370FC1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64DB04C" w14:textId="23050C9E" w:rsidR="00747EE6" w:rsidRDefault="00747EE6" w:rsidP="00F45A58">
      <w:pPr>
        <w:jc w:val="both"/>
      </w:pPr>
    </w:p>
    <w:p w14:paraId="4353ADF5" w14:textId="7F926818" w:rsidR="002322B7" w:rsidRDefault="008512EF" w:rsidP="00F45A58">
      <w:pPr>
        <w:jc w:val="both"/>
        <w:rPr>
          <w:rFonts w:eastAsiaTheme="minorEastAsia"/>
        </w:rPr>
      </w:pPr>
      <w:ins w:id="32" w:author="Aslan" w:date="2022-12-13T13:01:00Z">
        <w:r>
          <w:t xml:space="preserve">Here, </w:t>
        </w:r>
        <m:oMath>
          <m:r>
            <w:rPr>
              <w:rFonts w:ascii="Cambria Math" w:hAnsi="Cambria Math"/>
            </w:rPr>
            <m:t>+z</m:t>
          </m:r>
        </m:oMath>
        <w:r>
          <w:t xml:space="preserve"> is the direction of propagation, </w:t>
        </w:r>
        <m:oMath>
          <m:r>
            <w:rPr>
              <w:rFonts w:ascii="Cambria Math" w:hAnsi="Cambria Math"/>
            </w:rPr>
            <m:t>x</m:t>
          </m:r>
        </m:oMath>
        <w:r>
          <w:t xml:space="preserve"> and </w:t>
        </w:r>
      </w:ins>
      <m:oMath>
        <m:r>
          <w:ins w:id="33" w:author="Aslan" w:date="2022-12-13T13:02:00Z">
            <w:rPr>
              <w:rFonts w:ascii="Cambria Math" w:hAnsi="Cambria Math"/>
            </w:rPr>
            <m:t>y</m:t>
          </w:ins>
        </m:r>
      </m:oMath>
      <w:ins w:id="34" w:author="Aslan" w:date="2022-12-13T13:02:00Z">
        <w:r>
          <w:t xml:space="preserve"> are perpendicular to the </w:t>
        </w:r>
        <m:oMath>
          <m:r>
            <w:rPr>
              <w:rFonts w:ascii="Cambria Math" w:hAnsi="Cambria Math"/>
            </w:rPr>
            <m:t>z</m:t>
          </m:r>
        </m:oMath>
        <w:r>
          <w:t xml:space="preserve"> axis in the standard convention</w:t>
        </w:r>
      </w:ins>
      <w:r w:rsidR="00D81A6D">
        <w:t>,</w:t>
      </w:r>
      <w:ins w:id="35" w:author="Aslan" w:date="2022-12-13T13:02:00Z">
        <w:r>
          <w:t xml:space="preserve"> </w:t>
        </w:r>
      </w:ins>
      <m:oMath>
        <m:r>
          <w:ins w:id="36" w:author="Aslan" w:date="2022-12-13T14:18:00Z">
            <w:rPr>
              <w:rFonts w:ascii="Cambria Math" w:eastAsiaTheme="minorEastAsia" w:hAnsi="Cambria Math"/>
            </w:rPr>
            <m:t>r=</m:t>
          </w:ins>
        </m:r>
        <m:rad>
          <m:radPr>
            <m:degHide m:val="1"/>
            <m:ctrlPr>
              <w:ins w:id="37" w:author="Aslan" w:date="2022-12-13T14:18:00Z">
                <w:rPr>
                  <w:rFonts w:ascii="Cambria Math" w:eastAsiaTheme="minorEastAsia" w:hAnsi="Cambria Math"/>
                  <w:i/>
                </w:rPr>
              </w:ins>
            </m:ctrlPr>
          </m:radPr>
          <m:deg/>
          <m:e>
            <m:sSup>
              <m:sSupPr>
                <m:ctrlPr>
                  <w:ins w:id="38" w:author="Aslan" w:date="2022-12-13T14:18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pPr>
              <m:e>
                <m:r>
                  <w:ins w:id="39" w:author="Aslan" w:date="2022-12-13T14:18:00Z">
                    <w:rPr>
                      <w:rFonts w:ascii="Cambria Math" w:eastAsiaTheme="minorEastAsia" w:hAnsi="Cambria Math"/>
                    </w:rPr>
                    <m:t>x</m:t>
                  </w:ins>
                </m:r>
              </m:e>
              <m:sup>
                <m:r>
                  <w:ins w:id="40" w:author="Aslan" w:date="2022-12-13T14:18:00Z">
                    <w:rPr>
                      <w:rFonts w:ascii="Cambria Math" w:eastAsiaTheme="minorEastAsia" w:hAnsi="Cambria Math"/>
                    </w:rPr>
                    <m:t>2</m:t>
                  </w:ins>
                </m:r>
              </m:sup>
            </m:sSup>
            <m:r>
              <w:ins w:id="41" w:author="Aslan" w:date="2022-12-13T14:18:00Z">
                <w:rPr>
                  <w:rFonts w:ascii="Cambria Math" w:eastAsiaTheme="minorEastAsia" w:hAnsi="Cambria Math"/>
                </w:rPr>
                <m:t>+</m:t>
              </w:ins>
            </m:r>
            <m:sSup>
              <m:sSupPr>
                <m:ctrlPr>
                  <w:ins w:id="42" w:author="Aslan" w:date="2022-12-13T14:18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pPr>
              <m:e>
                <m:r>
                  <w:ins w:id="43" w:author="Aslan" w:date="2022-12-13T14:18:00Z">
                    <w:rPr>
                      <w:rFonts w:ascii="Cambria Math" w:eastAsiaTheme="minorEastAsia" w:hAnsi="Cambria Math"/>
                    </w:rPr>
                    <m:t>y</m:t>
                  </w:ins>
                </m:r>
              </m:e>
              <m:sup>
                <m:r>
                  <w:ins w:id="44" w:author="Aslan" w:date="2022-12-13T14:18:00Z">
                    <w:rPr>
                      <w:rFonts w:ascii="Cambria Math" w:eastAsiaTheme="minorEastAsia" w:hAnsi="Cambria Math"/>
                    </w:rPr>
                    <m:t>2</m:t>
                  </w:ins>
                </m:r>
              </m:sup>
            </m:sSup>
          </m:e>
        </m:rad>
      </m:oMath>
      <w:ins w:id="45" w:author="Aslan" w:date="2022-12-13T14:39:00Z">
        <w:r w:rsidR="00631BA8">
          <w:rPr>
            <w:rFonts w:eastAsiaTheme="minorEastAsia"/>
          </w:rPr>
          <w:t>,</w:t>
        </w:r>
      </w:ins>
      <w:r w:rsidR="00D81A6D">
        <w:rPr>
          <w:rFonts w:eastAsiaTheme="minorEastAsia"/>
        </w:rPr>
        <w:t xml:space="preserve"> and</w:t>
      </w:r>
      <w:ins w:id="46" w:author="Aslan" w:date="2022-12-13T14:39:00Z">
        <w:r w:rsidR="00631BA8">
          <w:rPr>
            <w:rFonts w:eastAsiaTheme="minorEastAsia"/>
          </w:rPr>
          <w:t xml:space="preserve">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  <w:r w:rsidR="00631BA8">
          <w:rPr>
            <w:rFonts w:eastAsiaTheme="minorEastAsia"/>
          </w:rPr>
          <w:t xml:space="preserve"> is the beam waist</w:t>
        </w:r>
      </w:ins>
      <w:ins w:id="47" w:author="Aslan" w:date="2022-12-13T14:18:00Z">
        <w:r w:rsidR="00DA54E3">
          <w:rPr>
            <w:rFonts w:eastAsiaTheme="minorEastAsia"/>
          </w:rPr>
          <w:t xml:space="preserve">. </w:t>
        </w:r>
      </w:ins>
      <w:r w:rsidR="00AD701A">
        <w:rPr>
          <w:rFonts w:eastAsiaTheme="minorEastAsia"/>
        </w:rPr>
        <w:t xml:space="preserve">We ignore the effect of the beam-splitter and </w:t>
      </w:r>
      <w:ins w:id="48" w:author="Aslan" w:date="2022-12-14T14:33:00Z">
        <w:r w:rsidR="00DB422B">
          <w:rPr>
            <w:rFonts w:eastAsiaTheme="minorEastAsia"/>
          </w:rPr>
          <w:t xml:space="preserve">the </w:t>
        </w:r>
      </w:ins>
      <w:r w:rsidR="00AD701A">
        <w:rPr>
          <w:rFonts w:eastAsiaTheme="minorEastAsia"/>
        </w:rPr>
        <w:t xml:space="preserve">flat mirrors </w:t>
      </w:r>
      <w:ins w:id="49" w:author="Aslan" w:date="2022-12-14T14:33:00Z">
        <w:r w:rsidR="00DB422B">
          <w:rPr>
            <w:rFonts w:eastAsiaTheme="minorEastAsia"/>
          </w:rPr>
          <w:t>(</w:t>
        </w:r>
      </w:ins>
      <w:r w:rsidR="00AD701A">
        <w:rPr>
          <w:rFonts w:eastAsiaTheme="minorEastAsia"/>
        </w:rPr>
        <w:t>on the optical path</w:t>
      </w:r>
      <w:ins w:id="50" w:author="Aslan" w:date="2022-12-14T14:33:00Z">
        <w:r w:rsidR="00DB422B">
          <w:rPr>
            <w:rFonts w:eastAsiaTheme="minorEastAsia"/>
          </w:rPr>
          <w:t>) on the laser</w:t>
        </w:r>
      </w:ins>
      <w:r w:rsidR="00AD701A">
        <w:rPr>
          <w:rFonts w:eastAsiaTheme="minorEastAsia"/>
        </w:rPr>
        <w:t xml:space="preserve">. </w:t>
      </w:r>
      <w:ins w:id="51" w:author="Aslan" w:date="2022-12-13T12:59:00Z">
        <w:r>
          <w:t xml:space="preserve">The effect of the </w:t>
        </w:r>
      </w:ins>
      <w:del w:id="52" w:author="Aslan" w:date="2022-12-13T12:59:00Z">
        <w:r w:rsidR="002322B7" w:rsidRPr="002322B7" w:rsidDel="008512EF">
          <w:delText xml:space="preserve">Propagation </w:delText>
        </w:r>
      </w:del>
      <w:ins w:id="53" w:author="Aslan" w:date="2022-12-13T12:59:00Z">
        <w:r>
          <w:t>p</w:t>
        </w:r>
        <w:r w:rsidRPr="002322B7">
          <w:t xml:space="preserve">ropagation </w:t>
        </w:r>
      </w:ins>
      <w:r w:rsidR="002322B7" w:rsidRPr="002322B7">
        <w:t>of the wave</w:t>
      </w:r>
      <w:r w:rsidR="00E956D4">
        <w:t xml:space="preserve"> </w:t>
      </w:r>
      <w:del w:id="54" w:author="Aslan" w:date="2022-12-13T12:58:00Z">
        <w:r w:rsidR="00E956D4" w:rsidRPr="00E956D4" w:rsidDel="00E808B6">
          <w:delText xml:space="preserve">for </w:delText>
        </w:r>
      </w:del>
      <w:ins w:id="55" w:author="Aslan" w:date="2022-12-13T12:58:00Z">
        <w:r w:rsidR="00E808B6">
          <w:t>over a distance of</w:t>
        </w:r>
        <w:r w:rsidR="00E808B6" w:rsidRPr="00E956D4">
          <w:t xml:space="preserve"> </w:t>
        </w:r>
      </w:ins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56D4" w:rsidRPr="00E956D4">
        <w:t xml:space="preserve"> </w:t>
      </w:r>
      <w:del w:id="56" w:author="Aslan" w:date="2022-12-13T12:58:00Z">
        <w:r w:rsidR="00E956D4" w:rsidRPr="00E956D4" w:rsidDel="00E808B6">
          <w:delText xml:space="preserve">distance </w:delText>
        </w:r>
      </w:del>
      <w:r w:rsidR="00E956D4" w:rsidRPr="00E956D4">
        <w:t xml:space="preserve">in </w:t>
      </w:r>
      <w:del w:id="57" w:author="Aslan" w:date="2022-12-14T14:33:00Z">
        <w:r w:rsidR="00E956D4" w:rsidRPr="00E956D4" w:rsidDel="00DB422B">
          <w:delText xml:space="preserve">the </w:delText>
        </w:r>
      </w:del>
      <w:r w:rsidR="00E956D4" w:rsidRPr="00E956D4">
        <w:t xml:space="preserve">free space </w:t>
      </w:r>
      <w:r w:rsidR="002322B7" w:rsidRPr="002322B7">
        <w:t xml:space="preserve">can be </w:t>
      </w:r>
      <w:del w:id="58" w:author="Aslan" w:date="2022-12-13T12:58:00Z">
        <w:r w:rsidR="002322B7" w:rsidRPr="002322B7" w:rsidDel="008512EF">
          <w:delText xml:space="preserve">simulated </w:delText>
        </w:r>
      </w:del>
      <w:ins w:id="59" w:author="Aslan" w:date="2022-12-13T12:58:00Z">
        <w:r>
          <w:t>calculated</w:t>
        </w:r>
        <w:r w:rsidRPr="002322B7">
          <w:t xml:space="preserve"> </w:t>
        </w:r>
      </w:ins>
      <w:r w:rsidR="002322B7" w:rsidRPr="002322B7">
        <w:t>by using the Rayleigh-Sommerfeld integral</w:t>
      </w:r>
      <w:r w:rsidR="00B4405C">
        <w:t xml:space="preserve"> </w:t>
      </w:r>
      <w:r w:rsidR="00B4405C">
        <w:fldChar w:fldCharType="begin" w:fldLock="1"/>
      </w:r>
      <w:r w:rsidR="00A90BBE">
        <w:instrText>ADDIN CSL_CITATION {"citationItems":[{"id":"ITEM-1","itemData":{"ISBN":"978-0-471-43081-0","author":[{"dropping-particle":"","family":"Amnon Yariv","given":"Pochi Yeh","non-dropping-particle":"","parse-names":false,"suffix":""}],"id":"ITEM-1","issued":{"date-parts":[["1984"]]},"publisher":"Wiley","publisher-place":"New York","title":"Optical Waves in Crystals: Propagation and Control of Laser Radiation","type":"book"},"uris":["http://www.mendeley.com/documents/?uuid=f61115e8-62f0-4833-89d7-94963a460bef"]}],"mendeley":{"formattedCitation":" [1]","plainTextFormattedCitation":" [1]","previouslyFormattedCitation":" [1]"},"properties":{"noteIndex":0},"schema":"https://github.com/citation-style-language/schema/raw/master/csl-citation.json"}</w:instrText>
      </w:r>
      <w:r w:rsidR="00B4405C">
        <w:fldChar w:fldCharType="separate"/>
      </w:r>
      <w:r w:rsidR="00D81A6D" w:rsidRPr="00D81A6D">
        <w:rPr>
          <w:noProof/>
        </w:rPr>
        <w:t> [1]</w:t>
      </w:r>
      <w:r w:rsidR="00B4405C">
        <w:fldChar w:fldCharType="end"/>
      </w:r>
      <w:r w:rsidR="002322B7" w:rsidRPr="002322B7">
        <w:t>.</w:t>
      </w:r>
    </w:p>
    <w:p w14:paraId="6FD55034" w14:textId="6572D5EC" w:rsidR="00DA54E3" w:rsidRDefault="00DA54E3" w:rsidP="00F45A58">
      <w:pPr>
        <w:jc w:val="both"/>
        <w:rPr>
          <w:rFonts w:eastAsiaTheme="minorEastAsia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1"/>
        <w:gridCol w:w="8053"/>
        <w:gridCol w:w="522"/>
      </w:tblGrid>
      <w:tr w:rsidR="00DA54E3" w:rsidRPr="004D5FCD" w14:paraId="6E1F8EE9" w14:textId="77777777" w:rsidTr="00DA54E3">
        <w:trPr>
          <w:cantSplit/>
          <w:jc w:val="center"/>
        </w:trPr>
        <w:tc>
          <w:tcPr>
            <w:tcW w:w="250" w:type="pct"/>
            <w:vAlign w:val="center"/>
          </w:tcPr>
          <w:p w14:paraId="571D5EE3" w14:textId="77777777" w:rsidR="00DA54E3" w:rsidRPr="004D5FCD" w:rsidRDefault="00DA54E3">
            <w:pPr>
              <w:jc w:val="center"/>
            </w:pPr>
          </w:p>
        </w:tc>
        <w:tc>
          <w:tcPr>
            <w:tcW w:w="4461" w:type="pct"/>
            <w:vAlign w:val="center"/>
          </w:tcPr>
          <w:p w14:paraId="274B6D37" w14:textId="39903F53" w:rsidR="00DA54E3" w:rsidRPr="004D5FCD" w:rsidRDefault="00DA54E3" w:rsidP="00E2705F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iλ</m:t>
                    </m:r>
                  </m:den>
                </m:f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,z=0)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ikr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/>
                      </w:rPr>
                      <m:t>'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e>
                    </m:box>
                    <m:r>
                      <w:rPr>
                        <w:rFonts w:ascii="Cambria Math" w:hAnsi="Cambria Math"/>
                      </w:rPr>
                      <m:t>'</m:t>
                    </m:r>
                  </m:e>
                </m:nary>
              </m:oMath>
            </m:oMathPara>
          </w:p>
        </w:tc>
        <w:tc>
          <w:tcPr>
            <w:tcW w:w="289" w:type="pct"/>
            <w:vAlign w:val="center"/>
          </w:tcPr>
          <w:p w14:paraId="13A9A4AF" w14:textId="7681BDB1" w:rsidR="00DA54E3" w:rsidRPr="004D5FCD" w:rsidRDefault="00DA54E3" w:rsidP="00E2705F">
            <w:pPr>
              <w:keepNext/>
            </w:pPr>
            <w:bookmarkStart w:id="60" w:name="_Ref119765797"/>
            <w:r>
              <w:t>(</w:t>
            </w:r>
            <w:r w:rsidR="00370FC1">
              <w:fldChar w:fldCharType="begin"/>
            </w:r>
            <w:r w:rsidR="00370FC1">
              <w:instrText xml:space="preserve"> SEQ Equation \* ARABIC </w:instrText>
            </w:r>
            <w:r w:rsidR="00370FC1">
              <w:fldChar w:fldCharType="separate"/>
            </w:r>
            <w:r w:rsidR="00F9000A">
              <w:rPr>
                <w:noProof/>
              </w:rPr>
              <w:t>2</w:t>
            </w:r>
            <w:r w:rsidR="00370FC1">
              <w:rPr>
                <w:noProof/>
              </w:rPr>
              <w:fldChar w:fldCharType="end"/>
            </w:r>
            <w:r>
              <w:t>)</w:t>
            </w:r>
            <w:bookmarkEnd w:id="60"/>
          </w:p>
        </w:tc>
      </w:tr>
    </w:tbl>
    <w:p w14:paraId="0185A278" w14:textId="77777777" w:rsidR="00DA54E3" w:rsidRDefault="00DA54E3" w:rsidP="00F45A58">
      <w:pPr>
        <w:jc w:val="both"/>
      </w:pPr>
    </w:p>
    <w:p w14:paraId="57A577DE" w14:textId="6BF6BFE5" w:rsidR="002322B7" w:rsidRDefault="002322B7" w:rsidP="00F45A58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  <w:r w:rsidR="006741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ins w:id="61" w:author="Aslan" w:date="2022-12-13T15:58:00Z">
        <w:r w:rsidR="003F73A0">
          <w:rPr>
            <w:rFonts w:eastAsiaTheme="minorEastAsia"/>
          </w:rPr>
          <w:t xml:space="preserve">, </w:t>
        </w:r>
        <m:oMath>
          <m:r>
            <w:rPr>
              <w:rFonts w:ascii="Cambria Math" w:hAnsi="Cambria Math"/>
            </w:rPr>
            <m:t>λ</m:t>
          </m:r>
        </m:oMath>
      </w:ins>
      <w:r w:rsidR="00692AC8">
        <w:rPr>
          <w:rFonts w:eastAsiaTheme="minorEastAsia"/>
        </w:rPr>
        <w:t>=532 nm</w:t>
      </w:r>
      <w:ins w:id="62" w:author="Aslan" w:date="2022-12-13T15:58:00Z">
        <w:r w:rsidR="003F73A0">
          <w:rPr>
            <w:rFonts w:eastAsiaTheme="minorEastAsia"/>
          </w:rPr>
          <w:t xml:space="preserve"> is the wavelength of light.</w:t>
        </w:r>
      </w:ins>
    </w:p>
    <w:p w14:paraId="7E93862A" w14:textId="7C8EF111" w:rsidR="00674116" w:rsidRDefault="00674116" w:rsidP="00F45A58">
      <w:pPr>
        <w:jc w:val="both"/>
      </w:pPr>
    </w:p>
    <w:p w14:paraId="12C3041A" w14:textId="1E660DB7" w:rsidR="00674116" w:rsidRDefault="00674116" w:rsidP="00F45A58">
      <w:pPr>
        <w:jc w:val="both"/>
      </w:pPr>
      <w:r w:rsidRPr="00674116">
        <w:t xml:space="preserve">The </w:t>
      </w:r>
      <w:del w:id="63" w:author="Aslan" w:date="2022-12-13T13:05:00Z">
        <w:r w:rsidRPr="00674116" w:rsidDel="008512EF">
          <w:delText xml:space="preserve">reflected </w:delText>
        </w:r>
      </w:del>
      <w:r w:rsidRPr="00674116">
        <w:t xml:space="preserve">wave arrives at the front surface of </w:t>
      </w:r>
      <w:del w:id="64" w:author="Aslan" w:date="2022-12-13T13:05:00Z">
        <w:r w:rsidRPr="00674116" w:rsidDel="008512EF">
          <w:delText xml:space="preserve">Lens </w:delText>
        </w:r>
      </w:del>
      <w:ins w:id="65" w:author="Aslan" w:date="2022-12-13T13:05:00Z">
        <w:r w:rsidR="008512EF">
          <w:t>l</w:t>
        </w:r>
        <w:r w:rsidR="008512EF" w:rsidRPr="00674116">
          <w:t xml:space="preserve">ens </w:t>
        </w:r>
      </w:ins>
      <w:ins w:id="66" w:author="Aslan" w:date="2022-12-13T13:04:00Z">
        <w:r w:rsidR="008512EF">
          <w:t>#</w:t>
        </w:r>
      </w:ins>
      <w:r w:rsidRPr="00674116">
        <w:t>1 after this propagation.</w:t>
      </w:r>
      <w:r w:rsidR="00D81A6D">
        <w:t xml:space="preserve"> </w:t>
      </w:r>
      <w:r w:rsidRPr="00674116">
        <w:t xml:space="preserve">The modification of the incoming wavefront by a lens with </w:t>
      </w:r>
      <w:ins w:id="67" w:author="Aslan" w:date="2022-12-13T13:04:00Z">
        <w:r w:rsidR="008512EF">
          <w:rPr>
            <w:rFonts w:eastAsiaTheme="minorEastAsia"/>
          </w:rPr>
          <w:t>a</w:t>
        </w:r>
      </w:ins>
      <w:moveFromRangeStart w:id="68" w:author="Aslan" w:date="2022-12-13T13:04:00Z" w:name="move121829101"/>
      <w:moveFrom w:id="69" w:author="Aslan" w:date="2022-12-13T13:04:00Z">
        <w:r w:rsidRPr="00674116" w:rsidDel="008512EF">
          <w:t xml:space="preserve"> </w:t>
        </w:r>
      </w:moveFrom>
      <w:moveFromRangeEnd w:id="68"/>
      <w:ins w:id="70" w:author="Aslan" w:date="2022-12-13T13:04:00Z">
        <w:r w:rsidR="008512EF">
          <w:t xml:space="preserve"> </w:t>
        </w:r>
      </w:ins>
      <w:r w:rsidRPr="00674116">
        <w:t xml:space="preserve">focal length </w:t>
      </w:r>
      <w:ins w:id="71" w:author="Aslan" w:date="2022-12-13T13:04:00Z">
        <w:r w:rsidR="008512EF">
          <w:t xml:space="preserve">of </w:t>
        </w:r>
      </w:ins>
      <w:moveToRangeStart w:id="72" w:author="Aslan" w:date="2022-12-13T13:04:00Z" w:name="move12182910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moveTo w:id="73" w:author="Aslan" w:date="2022-12-13T13:04:00Z">
        <w:r w:rsidR="008512EF" w:rsidRPr="00674116">
          <w:t xml:space="preserve"> </w:t>
        </w:r>
      </w:moveTo>
      <w:moveToRangeEnd w:id="72"/>
      <w:r w:rsidRPr="00674116">
        <w:t xml:space="preserve">is </w:t>
      </w:r>
      <w:del w:id="74" w:author="Aslan" w:date="2022-12-13T13:01:00Z">
        <w:r w:rsidRPr="00674116" w:rsidDel="008512EF">
          <w:delText xml:space="preserve">shown </w:delText>
        </w:r>
      </w:del>
      <w:ins w:id="75" w:author="Aslan" w:date="2022-12-13T13:01:00Z">
        <w:r w:rsidR="008512EF">
          <w:t>given</w:t>
        </w:r>
        <w:r w:rsidR="008512EF" w:rsidRPr="00674116">
          <w:t xml:space="preserve"> </w:t>
        </w:r>
      </w:ins>
      <w:r w:rsidR="00692AC8">
        <w:t xml:space="preserve">as follows </w:t>
      </w:r>
      <w:r w:rsidR="00692AC8">
        <w:fldChar w:fldCharType="begin" w:fldLock="1"/>
      </w:r>
      <w:r w:rsidR="00A90BBE">
        <w:instrText>ADDIN CSL_CITATION {"citationItems":[{"id":"ITEM-1","itemData":{"ISBN":"978-0-471-43081-0","author":[{"dropping-particle":"","family":"Amnon Yariv","given":"Pochi Yeh","non-dropping-particle":"","parse-names":false,"suffix":""}],"id":"ITEM-1","issued":{"date-parts":[["1984"]]},"publisher":"Wiley","publisher-place":"New York","title":"Optical Waves in Crystals: Propagation and Control of Laser Radiation","type":"book"},"uris":["http://www.mendeley.com/documents/?uuid=f61115e8-62f0-4833-89d7-94963a460bef"]}],"mendeley":{"formattedCitation":" [1]","plainTextFormattedCitation":" [1]","previouslyFormattedCitation":" [1]"},"properties":{"noteIndex":0},"schema":"https://github.com/citation-style-language/schema/raw/master/csl-citation.json"}</w:instrText>
      </w:r>
      <w:r w:rsidR="00692AC8">
        <w:fldChar w:fldCharType="separate"/>
      </w:r>
      <w:r w:rsidR="00D81A6D" w:rsidRPr="00D81A6D">
        <w:rPr>
          <w:noProof/>
        </w:rPr>
        <w:t> [1]</w:t>
      </w:r>
      <w:r w:rsidR="00692AC8">
        <w:fldChar w:fldCharType="end"/>
      </w:r>
      <w:r w:rsidR="00692AC8">
        <w:t>: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1"/>
        <w:gridCol w:w="8053"/>
        <w:gridCol w:w="522"/>
      </w:tblGrid>
      <w:tr w:rsidR="00692AC8" w:rsidRPr="004D5FCD" w14:paraId="2782DBAC" w14:textId="77777777" w:rsidTr="00E2705F">
        <w:trPr>
          <w:cantSplit/>
          <w:jc w:val="center"/>
        </w:trPr>
        <w:tc>
          <w:tcPr>
            <w:tcW w:w="250" w:type="pct"/>
            <w:vAlign w:val="center"/>
          </w:tcPr>
          <w:p w14:paraId="043F755F" w14:textId="77777777" w:rsidR="00692AC8" w:rsidRPr="004D5FCD" w:rsidRDefault="00692AC8" w:rsidP="00E2705F">
            <w:pPr>
              <w:jc w:val="center"/>
            </w:pPr>
          </w:p>
        </w:tc>
        <w:tc>
          <w:tcPr>
            <w:tcW w:w="4461" w:type="pct"/>
            <w:vAlign w:val="center"/>
          </w:tcPr>
          <w:p w14:paraId="11866959" w14:textId="0658AD27" w:rsidR="00692AC8" w:rsidRPr="004D5FCD" w:rsidRDefault="00E2705F" w:rsidP="00692AC8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ik(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89" w:type="pct"/>
            <w:vAlign w:val="center"/>
          </w:tcPr>
          <w:p w14:paraId="6C8438C5" w14:textId="6A5D3854" w:rsidR="00692AC8" w:rsidRPr="004D5FCD" w:rsidRDefault="00692AC8" w:rsidP="00E2705F">
            <w:pPr>
              <w:keepNext/>
            </w:pPr>
            <w:r>
              <w:t>(</w:t>
            </w:r>
            <w:r w:rsidR="00370FC1">
              <w:fldChar w:fldCharType="begin"/>
            </w:r>
            <w:r w:rsidR="00370FC1">
              <w:instrText xml:space="preserve"> SEQ Equation \* ARABIC </w:instrText>
            </w:r>
            <w:r w:rsidR="00370FC1">
              <w:fldChar w:fldCharType="separate"/>
            </w:r>
            <w:r w:rsidR="00FA5F5D">
              <w:rPr>
                <w:noProof/>
              </w:rPr>
              <w:t>3</w:t>
            </w:r>
            <w:r w:rsidR="00370FC1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40504AC" w14:textId="32A7CC24" w:rsidR="00FC6F9B" w:rsidRDefault="00FC6F9B" w:rsidP="00F45A58">
      <w:pPr>
        <w:jc w:val="both"/>
        <w:rPr>
          <w:rFonts w:eastAsiaTheme="minorEastAsia"/>
        </w:rPr>
      </w:pPr>
      <w:r w:rsidRPr="00FC6F9B">
        <w:rPr>
          <w:rFonts w:eastAsiaTheme="minorEastAsia"/>
        </w:rPr>
        <w:t xml:space="preserve">Consequently, </w:t>
      </w:r>
      <w:ins w:id="76" w:author="Aslan" w:date="2022-12-13T13:06:00Z">
        <w:r w:rsidR="008512EF">
          <w:rPr>
            <w:rFonts w:eastAsiaTheme="minorEastAsia"/>
          </w:rPr>
          <w:t xml:space="preserve">right after </w:t>
        </w:r>
      </w:ins>
      <w:ins w:id="77" w:author="Aslan" w:date="2022-12-13T13:07:00Z">
        <w:r w:rsidR="008512EF">
          <w:t>l</w:t>
        </w:r>
        <w:r w:rsidR="008512EF" w:rsidRPr="00674116">
          <w:t xml:space="preserve">ens </w:t>
        </w:r>
        <w:r w:rsidR="008512EF">
          <w:t>#</w:t>
        </w:r>
        <w:r w:rsidR="008512EF" w:rsidRPr="00674116">
          <w:t>1</w:t>
        </w:r>
        <w:r w:rsidR="008512EF">
          <w:t>,</w:t>
        </w:r>
        <w:r w:rsidR="008512EF" w:rsidRPr="00674116">
          <w:t xml:space="preserve"> </w:t>
        </w:r>
      </w:ins>
      <w:del w:id="78" w:author="Aslan" w:date="2022-12-13T13:07:00Z">
        <w:r w:rsidRPr="00FC6F9B" w:rsidDel="008512EF">
          <w:rPr>
            <w:rFonts w:eastAsiaTheme="minorEastAsia"/>
          </w:rPr>
          <w:delText xml:space="preserve">we have </w:delText>
        </w:r>
      </w:del>
      <w:r w:rsidRPr="00FC6F9B">
        <w:rPr>
          <w:rFonts w:eastAsiaTheme="minorEastAsia"/>
        </w:rPr>
        <w:t xml:space="preserve">the </w:t>
      </w:r>
      <w:del w:id="79" w:author="Aslan" w:date="2022-12-13T13:07:00Z">
        <w:r w:rsidRPr="00FC6F9B" w:rsidDel="008512EF">
          <w:rPr>
            <w:rFonts w:eastAsiaTheme="minorEastAsia"/>
          </w:rPr>
          <w:delText xml:space="preserve">reflecting </w:delText>
        </w:r>
      </w:del>
      <w:r w:rsidRPr="00FC6F9B">
        <w:rPr>
          <w:rFonts w:eastAsiaTheme="minorEastAsia"/>
        </w:rPr>
        <w:t xml:space="preserve">wave </w:t>
      </w:r>
      <w:ins w:id="80" w:author="Aslan" w:date="2022-12-13T13:07:00Z">
        <w:r w:rsidR="008512EF">
          <w:rPr>
            <w:rFonts w:eastAsiaTheme="minorEastAsia"/>
          </w:rPr>
          <w:t>has</w:t>
        </w:r>
      </w:ins>
      <w:del w:id="81" w:author="Aslan" w:date="2022-12-13T13:07:00Z">
        <w:r w:rsidRPr="00FC6F9B" w:rsidDel="008512EF">
          <w:rPr>
            <w:rFonts w:eastAsiaTheme="minorEastAsia"/>
          </w:rPr>
          <w:delText>in</w:delText>
        </w:r>
      </w:del>
      <w:r w:rsidRPr="00FC6F9B">
        <w:rPr>
          <w:rFonts w:eastAsiaTheme="minorEastAsia"/>
        </w:rPr>
        <w:t xml:space="preserve"> the form</w:t>
      </w:r>
      <w:r w:rsidR="00692AC8">
        <w:rPr>
          <w:rFonts w:eastAsiaTheme="minorEastAsia"/>
        </w:rPr>
        <w:t>:</w:t>
      </w:r>
    </w:p>
    <w:p w14:paraId="6A4F5406" w14:textId="77777777" w:rsidR="00D81A6D" w:rsidRDefault="00D81A6D" w:rsidP="00F45A58">
      <w:pPr>
        <w:jc w:val="both"/>
        <w:rPr>
          <w:rFonts w:eastAsiaTheme="minorEastAsia"/>
        </w:rPr>
      </w:pPr>
    </w:p>
    <w:p w14:paraId="7ED92276" w14:textId="2F0539FD" w:rsidR="00FC6F9B" w:rsidRPr="00F178CA" w:rsidRDefault="00E2705F" w:rsidP="00F45A5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U(x,y)L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(x,y)</m:t>
          </m:r>
        </m:oMath>
      </m:oMathPara>
    </w:p>
    <w:p w14:paraId="4A9D0D9B" w14:textId="77777777" w:rsidR="00F178CA" w:rsidRDefault="00F178CA" w:rsidP="00F45A58">
      <w:pPr>
        <w:jc w:val="both"/>
        <w:rPr>
          <w:rFonts w:eastAsiaTheme="minorEastAsia"/>
        </w:rPr>
      </w:pPr>
    </w:p>
    <w:p w14:paraId="38918FF7" w14:textId="52590F1D" w:rsidR="00DA54E3" w:rsidRDefault="008512EF" w:rsidP="00F45A58">
      <w:pPr>
        <w:jc w:val="both"/>
      </w:pPr>
      <w:ins w:id="82" w:author="Aslan" w:date="2022-12-13T13:08:00Z">
        <w:r>
          <w:rPr>
            <w:rFonts w:eastAsiaTheme="minorEastAsia"/>
          </w:rPr>
          <w:t xml:space="preserve">After </w:t>
        </w:r>
        <w:r>
          <w:t>l</w:t>
        </w:r>
        <w:r w:rsidRPr="00674116">
          <w:t xml:space="preserve">ens </w:t>
        </w:r>
        <w:r>
          <w:t>#</w:t>
        </w:r>
        <w:r w:rsidRPr="00674116">
          <w:t>1</w:t>
        </w:r>
        <w:r>
          <w:t>,</w:t>
        </w:r>
      </w:ins>
      <w:ins w:id="83" w:author="Aslan" w:date="2022-12-13T13:09:00Z">
        <w:r w:rsidR="00EF1B0D">
          <w:t xml:space="preserve"> </w:t>
        </w:r>
      </w:ins>
      <w:ins w:id="84" w:author="Aslan" w:date="2022-12-13T13:08:00Z">
        <w:r>
          <w:t xml:space="preserve">the wave propagates by a distance of </w:t>
        </w:r>
      </w:ins>
      <m:oMath>
        <m:sSub>
          <m:sSubPr>
            <m:ctrlPr>
              <w:ins w:id="85" w:author="Aslan" w:date="2022-12-13T17:10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86" w:author="Aslan" w:date="2022-12-13T17:10:00Z">
                <w:rPr>
                  <w:rFonts w:ascii="Cambria Math" w:hAnsi="Cambria Math"/>
                </w:rPr>
                <m:t>f</m:t>
              </w:ins>
            </m:r>
          </m:e>
          <m:sub>
            <m:r>
              <w:ins w:id="87" w:author="Aslan" w:date="2022-12-13T17:10:00Z">
                <w:rPr>
                  <w:rFonts w:ascii="Cambria Math" w:hAnsi="Cambria Math"/>
                </w:rPr>
                <m:t>1</m:t>
              </w:ins>
            </m:r>
          </m:sub>
        </m:sSub>
      </m:oMath>
      <w:ins w:id="88" w:author="Aslan" w:date="2022-12-13T13:11:00Z">
        <w:r w:rsidR="00EF1B0D">
          <w:t xml:space="preserve"> in free space</w:t>
        </w:r>
      </w:ins>
      <w:ins w:id="89" w:author="Aslan" w:date="2022-12-13T13:08:00Z">
        <w:r>
          <w:t>, then it gets reflected by</w:t>
        </w:r>
        <w:r w:rsidR="00EF1B0D">
          <w:t xml:space="preserve"> the sample</w:t>
        </w:r>
      </w:ins>
      <w:ins w:id="90" w:author="Aslan" w:date="2022-12-13T13:09:00Z">
        <w:r w:rsidR="00EF1B0D">
          <w:t xml:space="preserve">, </w:t>
        </w:r>
      </w:ins>
      <w:r w:rsidR="00D81A6D">
        <w:t xml:space="preserve">then </w:t>
      </w:r>
      <w:ins w:id="91" w:author="Aslan" w:date="2022-12-13T13:10:00Z">
        <w:r w:rsidR="00EF1B0D">
          <w:t xml:space="preserve">it propagates back to </w:t>
        </w:r>
      </w:ins>
      <w:ins w:id="92" w:author="Aslan" w:date="2022-12-13T13:11:00Z">
        <w:r w:rsidR="00EF1B0D">
          <w:t>l</w:t>
        </w:r>
        <w:r w:rsidR="00EF1B0D" w:rsidRPr="00674116">
          <w:t xml:space="preserve">ens </w:t>
        </w:r>
        <w:r w:rsidR="00EF1B0D">
          <w:t>#</w:t>
        </w:r>
        <w:r w:rsidR="00EF1B0D" w:rsidRPr="00674116">
          <w:t>1</w:t>
        </w:r>
      </w:ins>
      <w:ins w:id="93" w:author="Aslan" w:date="2022-12-13T13:43:00Z">
        <w:r w:rsidR="00370695" w:rsidRPr="00370695">
          <w:t xml:space="preserve"> </w:t>
        </w:r>
        <w:r w:rsidR="00370695">
          <w:t xml:space="preserve">by a distance of </w:t>
        </w:r>
      </w:ins>
      <m:oMath>
        <m:sSub>
          <m:sSubPr>
            <m:ctrlPr>
              <w:ins w:id="94" w:author="Aslan" w:date="2022-12-13T14:33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95" w:author="Aslan" w:date="2022-12-13T14:33:00Z">
                <w:rPr>
                  <w:rFonts w:ascii="Cambria Math" w:hAnsi="Cambria Math"/>
                </w:rPr>
                <m:t>f</m:t>
              </w:ins>
            </m:r>
          </m:e>
          <m:sub>
            <m:r>
              <w:ins w:id="96" w:author="Aslan" w:date="2022-12-13T14:33:00Z">
                <w:rPr>
                  <w:rFonts w:ascii="Cambria Math" w:hAnsi="Cambria Math"/>
                </w:rPr>
                <m:t>1</m:t>
              </w:ins>
            </m:r>
          </m:sub>
        </m:sSub>
      </m:oMath>
      <w:ins w:id="97" w:author="Aslan" w:date="2022-12-13T13:43:00Z">
        <w:r w:rsidR="00370695">
          <w:t xml:space="preserve">.  </w:t>
        </w:r>
      </w:ins>
      <w:ins w:id="98" w:author="Aslan" w:date="2022-12-13T14:09:00Z">
        <w:r w:rsidR="00A32E91">
          <w:t xml:space="preserve">We assume that the sample is a perfect flat mirror such that it does not alter the shape of the wave as it reflects the wave at the focal point of lens #1. </w:t>
        </w:r>
      </w:ins>
      <w:ins w:id="99" w:author="Aslan" w:date="2022-12-13T14:10:00Z">
        <w:r w:rsidR="00A32E91">
          <w:t xml:space="preserve">Thus, we </w:t>
        </w:r>
        <w:r w:rsidR="00F45A58">
          <w:t xml:space="preserve">skip </w:t>
        </w:r>
      </w:ins>
      <w:r w:rsidR="00AD701A">
        <w:t>that step</w:t>
      </w:r>
      <w:ins w:id="100" w:author="Aslan" w:date="2022-12-13T14:10:00Z">
        <w:r w:rsidR="00F45A58">
          <w:t xml:space="preserve"> and simply propagate the wave</w:t>
        </w:r>
      </w:ins>
      <w:ins w:id="101" w:author="Aslan" w:date="2022-12-13T14:11:00Z">
        <w:r w:rsidR="00F45A58">
          <w:t>,</w:t>
        </w:r>
      </w:ins>
      <w:ins w:id="102" w:author="Aslan" w:date="2022-12-13T14:10:00Z">
        <w:r w:rsidR="00F45A58">
          <w:t xml:space="preserve"> </w:t>
        </w:r>
      </w:ins>
      <m:oMath>
        <m:sSub>
          <m:sSubPr>
            <m:ctrlPr>
              <w:ins w:id="103" w:author="Aslan" w:date="2022-12-13T14:11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ins w:id="104" w:author="Aslan" w:date="2022-12-13T14:11:00Z">
                <w:rPr>
                  <w:rFonts w:ascii="Cambria Math" w:eastAsiaTheme="minorEastAsia" w:hAnsi="Cambria Math"/>
                </w:rPr>
                <m:t>U</m:t>
              </w:ins>
            </m:r>
          </m:e>
          <m:sub>
            <m:r>
              <w:ins w:id="105" w:author="Aslan" w:date="2022-12-13T14:11:00Z">
                <w:rPr>
                  <w:rFonts w:ascii="Cambria Math" w:eastAsiaTheme="minorEastAsia" w:hAnsi="Cambria Math"/>
                </w:rPr>
                <m:t>1</m:t>
              </w:ins>
            </m:r>
          </m:sub>
        </m:sSub>
        <m:d>
          <m:dPr>
            <m:ctrlPr>
              <w:ins w:id="106" w:author="Aslan" w:date="2022-12-13T14:11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r>
              <w:ins w:id="107" w:author="Aslan" w:date="2022-12-13T14:11:00Z">
                <w:rPr>
                  <w:rFonts w:ascii="Cambria Math" w:eastAsiaTheme="minorEastAsia" w:hAnsi="Cambria Math"/>
                </w:rPr>
                <m:t>x,y,z</m:t>
              </w:ins>
            </m:r>
          </m:e>
        </m:d>
      </m:oMath>
      <w:ins w:id="108" w:author="Aslan" w:date="2022-12-13T14:11:00Z">
        <w:r w:rsidR="00F45A58">
          <w:rPr>
            <w:rFonts w:eastAsiaTheme="minorEastAsia"/>
          </w:rPr>
          <w:t xml:space="preserve">, </w:t>
        </w:r>
      </w:ins>
      <w:ins w:id="109" w:author="Aslan" w:date="2022-12-13T14:10:00Z">
        <w:r w:rsidR="00F45A58">
          <w:t>after lens #1 by a distance of 2</w:t>
        </w:r>
      </w:ins>
      <m:oMath>
        <m:sSub>
          <m:sSubPr>
            <m:ctrlPr>
              <w:ins w:id="110" w:author="Aslan" w:date="2022-12-13T14:33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11" w:author="Aslan" w:date="2022-12-13T14:33:00Z">
                <w:rPr>
                  <w:rFonts w:ascii="Cambria Math" w:hAnsi="Cambria Math"/>
                </w:rPr>
                <m:t>f</m:t>
              </w:ins>
            </m:r>
          </m:e>
          <m:sub>
            <m:r>
              <w:ins w:id="112" w:author="Aslan" w:date="2022-12-13T14:33:00Z">
                <w:rPr>
                  <w:rFonts w:ascii="Cambria Math" w:hAnsi="Cambria Math"/>
                </w:rPr>
                <m:t>1</m:t>
              </w:ins>
            </m:r>
          </m:sub>
        </m:sSub>
      </m:oMath>
      <w:ins w:id="113" w:author="Aslan" w:date="2022-12-13T14:10:00Z">
        <w:r w:rsidR="00F45A58">
          <w:t xml:space="preserve">. </w:t>
        </w:r>
      </w:ins>
    </w:p>
    <w:p w14:paraId="75ADB9EA" w14:textId="77777777" w:rsidR="00DA54E3" w:rsidRDefault="00DA54E3" w:rsidP="00F45A58">
      <w:pPr>
        <w:jc w:val="both"/>
      </w:pPr>
    </w:p>
    <w:p w14:paraId="213676C4" w14:textId="17621BF1" w:rsidR="006E41B6" w:rsidRDefault="00F178CA" w:rsidP="00F45A58">
      <w:pPr>
        <w:jc w:val="both"/>
        <w:rPr>
          <w:rFonts w:eastAsiaTheme="minorEastAsia"/>
        </w:rPr>
      </w:pPr>
      <w:del w:id="114" w:author="Aslan" w:date="2022-12-13T14:11:00Z">
        <w:r w:rsidDel="00F45A58">
          <w:rPr>
            <w:rFonts w:eastAsiaTheme="minorEastAsia"/>
          </w:rPr>
          <w:delText>We need to propagate the wave by distance 2</w:delText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  <w:r w:rsidDel="00F45A58">
          <w:rPr>
            <w:rFonts w:eastAsiaTheme="minorEastAsia"/>
          </w:rPr>
          <w:delText xml:space="preserve"> since the wave is reflected from sample.</w:delText>
        </w:r>
        <w:r w:rsidRPr="00F178CA" w:rsidDel="00F45A58">
          <w:delText xml:space="preserve"> </w:delText>
        </w:r>
      </w:del>
      <w:r w:rsidRPr="00F178CA">
        <w:rPr>
          <w:rFonts w:eastAsiaTheme="minorEastAsia"/>
        </w:rPr>
        <w:t>This propagati</w:t>
      </w:r>
      <w:ins w:id="115" w:author="Aslan" w:date="2022-12-14T14:34:00Z">
        <w:r w:rsidR="00DB422B">
          <w:rPr>
            <w:rFonts w:eastAsiaTheme="minorEastAsia"/>
          </w:rPr>
          <w:t>on</w:t>
        </w:r>
      </w:ins>
      <w:del w:id="116" w:author="Aslan" w:date="2022-12-14T14:34:00Z">
        <w:r w:rsidRPr="00F178CA" w:rsidDel="00DB422B">
          <w:rPr>
            <w:rFonts w:eastAsiaTheme="minorEastAsia"/>
          </w:rPr>
          <w:delText>ng</w:delText>
        </w:r>
      </w:del>
      <w:r w:rsidRPr="00F178CA">
        <w:rPr>
          <w:rFonts w:eastAsiaTheme="minorEastAsia"/>
        </w:rPr>
        <w:t xml:space="preserve"> can be obtained by changing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ins w:id="117" w:author="Nickolay Erin Titov" w:date="2022-12-13T16:27:00Z">
                <w:rPr>
                  <w:rFonts w:ascii="Cambria Math" w:hAnsi="Cambria Math"/>
                </w:rPr>
                <m:t>D</m:t>
              </w:ins>
            </m:r>
            <m:r>
              <w:del w:id="118" w:author="Nickolay Erin Titov" w:date="2022-12-13T16:27:00Z">
                <w:rPr>
                  <w:rFonts w:ascii="Cambria Math" w:hAnsi="Cambria Math"/>
                </w:rPr>
                <m:t>L</m:t>
              </w:del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178CA">
        <w:rPr>
          <w:rFonts w:eastAsiaTheme="minorEastAsia"/>
        </w:rPr>
        <w:t xml:space="preserve"> to </w:t>
      </w:r>
      <w:r>
        <w:rPr>
          <w:rFonts w:ascii="Cambria Math" w:eastAsiaTheme="minorEastAsia" w:hAnsi="Cambria Math" w:cs="Cambria Math"/>
        </w:rPr>
        <w:t>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74116">
        <w:t xml:space="preserve"> </w:t>
      </w:r>
      <w:r w:rsidRPr="00F178CA">
        <w:rPr>
          <w:rFonts w:eastAsiaTheme="minorEastAsia"/>
        </w:rPr>
        <w:t xml:space="preserve"> in equation </w:t>
      </w:r>
      <w:ins w:id="119" w:author="Aslan" w:date="2022-12-13T17:30:00Z">
        <w:r w:rsidR="002E6585">
          <w:rPr>
            <w:rFonts w:eastAsiaTheme="minorEastAsia"/>
          </w:rPr>
          <w:fldChar w:fldCharType="begin"/>
        </w:r>
        <w:r w:rsidR="002E6585">
          <w:rPr>
            <w:rFonts w:eastAsiaTheme="minorEastAsia"/>
          </w:rPr>
          <w:instrText xml:space="preserve"> REF _Ref119765797 \h </w:instrText>
        </w:r>
      </w:ins>
      <w:r w:rsidR="002E6585">
        <w:rPr>
          <w:rFonts w:eastAsiaTheme="minorEastAsia"/>
        </w:rPr>
      </w:r>
      <w:r w:rsidR="002E6585">
        <w:rPr>
          <w:rFonts w:eastAsiaTheme="minorEastAsia"/>
        </w:rPr>
        <w:fldChar w:fldCharType="separate"/>
      </w:r>
      <w:r w:rsidR="002E6585">
        <w:t>(</w:t>
      </w:r>
      <w:r w:rsidR="002E6585">
        <w:rPr>
          <w:noProof/>
        </w:rPr>
        <w:t>2</w:t>
      </w:r>
      <w:r w:rsidR="002E6585">
        <w:t>)</w:t>
      </w:r>
      <w:ins w:id="120" w:author="Aslan" w:date="2022-12-13T17:30:00Z">
        <w:r w:rsidR="002E6585">
          <w:rPr>
            <w:rFonts w:eastAsiaTheme="minorEastAsia"/>
          </w:rPr>
          <w:fldChar w:fldCharType="end"/>
        </w:r>
      </w:ins>
      <w:r w:rsidR="00D81A6D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81A6D">
        <w:rPr>
          <w:rFonts w:eastAsiaTheme="minorEastAsia"/>
        </w:rPr>
        <w:t xml:space="preserve"> as the input</w:t>
      </w:r>
      <w:r w:rsidR="006E41B6">
        <w:rPr>
          <w:rFonts w:eastAsiaTheme="minorEastAsia"/>
        </w:rPr>
        <w:t>:</w:t>
      </w:r>
    </w:p>
    <w:p w14:paraId="252378F1" w14:textId="77777777" w:rsidR="006E41B6" w:rsidRDefault="006E41B6" w:rsidP="00F45A58">
      <w:pPr>
        <w:jc w:val="both"/>
        <w:rPr>
          <w:rFonts w:eastAsiaTheme="minorEastAsia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1"/>
        <w:gridCol w:w="8053"/>
        <w:gridCol w:w="522"/>
      </w:tblGrid>
      <w:tr w:rsidR="006E41B6" w:rsidRPr="004D5FCD" w14:paraId="4D8FF277" w14:textId="77777777" w:rsidTr="00E2705F">
        <w:trPr>
          <w:cantSplit/>
          <w:jc w:val="center"/>
        </w:trPr>
        <w:tc>
          <w:tcPr>
            <w:tcW w:w="250" w:type="pct"/>
            <w:vAlign w:val="center"/>
          </w:tcPr>
          <w:p w14:paraId="4176F7DF" w14:textId="77777777" w:rsidR="006E41B6" w:rsidRPr="004D5FCD" w:rsidRDefault="006E41B6" w:rsidP="00E2705F">
            <w:pPr>
              <w:jc w:val="center"/>
            </w:pPr>
          </w:p>
        </w:tc>
        <w:tc>
          <w:tcPr>
            <w:tcW w:w="4461" w:type="pct"/>
            <w:vAlign w:val="center"/>
          </w:tcPr>
          <w:p w14:paraId="0C100879" w14:textId="50A0932A" w:rsidR="006E41B6" w:rsidRPr="004D5FCD" w:rsidRDefault="00E2705F" w:rsidP="00F97E17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iλ</m:t>
                    </m:r>
                  </m:den>
                </m:f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,z=0)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ikr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/>
                      </w:rPr>
                      <m:t>'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e>
                    </m:box>
                    <m:r>
                      <w:rPr>
                        <w:rFonts w:ascii="Cambria Math" w:hAnsi="Cambria Math"/>
                      </w:rPr>
                      <m:t>'</m:t>
                    </m:r>
                  </m:e>
                </m:nary>
              </m:oMath>
            </m:oMathPara>
          </w:p>
        </w:tc>
        <w:tc>
          <w:tcPr>
            <w:tcW w:w="289" w:type="pct"/>
            <w:vAlign w:val="center"/>
          </w:tcPr>
          <w:p w14:paraId="5E21B0FE" w14:textId="6B72BC95" w:rsidR="006E41B6" w:rsidRPr="004D5FCD" w:rsidRDefault="006E41B6" w:rsidP="00E2705F">
            <w:pPr>
              <w:keepNext/>
            </w:pPr>
            <w:r>
              <w:t>(</w:t>
            </w:r>
            <w:r w:rsidR="00370FC1">
              <w:fldChar w:fldCharType="begin"/>
            </w:r>
            <w:r w:rsidR="00370FC1">
              <w:instrText xml:space="preserve"> SEQ Equation \* ARABIC </w:instrText>
            </w:r>
            <w:r w:rsidR="00370FC1">
              <w:fldChar w:fldCharType="separate"/>
            </w:r>
            <w:r w:rsidR="00FA5F5D">
              <w:rPr>
                <w:noProof/>
              </w:rPr>
              <w:t>4</w:t>
            </w:r>
            <w:r w:rsidR="00370FC1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BC9AD33" w14:textId="6A4CD93A" w:rsidR="006E41B6" w:rsidRDefault="000443B8" w:rsidP="00F45A58">
      <w:pPr>
        <w:jc w:val="both"/>
        <w:rPr>
          <w:ins w:id="121" w:author="Aslan" w:date="2022-12-13T14:34:00Z"/>
        </w:rPr>
      </w:pPr>
      <w:r w:rsidRPr="000443B8">
        <w:t xml:space="preserve"> </w:t>
      </w:r>
    </w:p>
    <w:p w14:paraId="0A71D845" w14:textId="3434AF77" w:rsidR="00F178CA" w:rsidRDefault="000443B8" w:rsidP="00F45A58">
      <w:pPr>
        <w:jc w:val="both"/>
        <w:rPr>
          <w:rFonts w:eastAsiaTheme="minorEastAsia"/>
        </w:rPr>
      </w:pPr>
      <w:del w:id="122" w:author="Aslan" w:date="2022-12-13T14:34:00Z">
        <w:r w:rsidRPr="000443B8" w:rsidDel="006E41B6">
          <w:rPr>
            <w:rFonts w:eastAsiaTheme="minorEastAsia"/>
          </w:rPr>
          <w:delText xml:space="preserve"> </w:delText>
        </w:r>
      </w:del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443B8">
        <w:rPr>
          <w:rFonts w:eastAsiaTheme="minorEastAsia"/>
        </w:rPr>
        <w:t xml:space="preserve"> is the wave </w:t>
      </w:r>
      <w:r w:rsidR="00DA54E3">
        <w:rPr>
          <w:rFonts w:eastAsiaTheme="minorEastAsia"/>
        </w:rPr>
        <w:t>right</w:t>
      </w:r>
      <w:r w:rsidRPr="000443B8">
        <w:rPr>
          <w:rFonts w:eastAsiaTheme="minorEastAsia"/>
        </w:rPr>
        <w:t xml:space="preserve"> before </w:t>
      </w:r>
      <w:ins w:id="123" w:author="Aslan" w:date="2022-12-13T14:16:00Z">
        <w:r w:rsidR="00DA54E3">
          <w:rPr>
            <w:rFonts w:eastAsiaTheme="minorEastAsia"/>
          </w:rPr>
          <w:t>it reaches back</w:t>
        </w:r>
      </w:ins>
      <w:del w:id="124" w:author="Aslan" w:date="2022-12-13T14:16:00Z">
        <w:r w:rsidRPr="000443B8" w:rsidDel="00DA54E3">
          <w:rPr>
            <w:rFonts w:eastAsiaTheme="minorEastAsia"/>
          </w:rPr>
          <w:delText xml:space="preserve">the </w:delText>
        </w:r>
      </w:del>
      <w:r w:rsidR="00DA54E3">
        <w:rPr>
          <w:rFonts w:eastAsiaTheme="minorEastAsia"/>
        </w:rPr>
        <w:t xml:space="preserve"> l</w:t>
      </w:r>
      <w:r w:rsidR="00DA54E3" w:rsidRPr="000443B8">
        <w:rPr>
          <w:rFonts w:eastAsiaTheme="minorEastAsia"/>
        </w:rPr>
        <w:t xml:space="preserve">ens </w:t>
      </w:r>
      <w:r w:rsidR="00DA54E3">
        <w:rPr>
          <w:rFonts w:eastAsiaTheme="minorEastAsia"/>
        </w:rPr>
        <w:t>#</w:t>
      </w:r>
      <w:r>
        <w:rPr>
          <w:rFonts w:eastAsiaTheme="minorEastAsia"/>
        </w:rPr>
        <w:t>1</w:t>
      </w:r>
      <w:r w:rsidRPr="000443B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0443B8">
        <w:rPr>
          <w:rFonts w:eastAsiaTheme="minorEastAsia"/>
        </w:rPr>
        <w:t xml:space="preserve">We modify the wave using </w:t>
      </w:r>
      <w:r w:rsidR="00DA54E3">
        <w:rPr>
          <w:rFonts w:eastAsiaTheme="minorEastAsia"/>
        </w:rPr>
        <w:t>lens #1</w:t>
      </w:r>
      <w:r w:rsidRPr="000443B8">
        <w:rPr>
          <w:rFonts w:eastAsiaTheme="minorEastAsia"/>
        </w:rPr>
        <w:t xml:space="preserve"> once again</w:t>
      </w:r>
      <w:r w:rsidR="00D81A6D">
        <w:rPr>
          <w:rFonts w:eastAsiaTheme="minorEastAsia"/>
        </w:rPr>
        <w:t xml:space="preserve"> with the </w:t>
      </w:r>
      <w:r w:rsidRPr="000443B8">
        <w:rPr>
          <w:rFonts w:eastAsiaTheme="minorEastAsia"/>
        </w:rPr>
        <w:t xml:space="preserve">lens modulation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 w:rsidRPr="000443B8">
        <w:rPr>
          <w:rFonts w:eastAsiaTheme="minorEastAsia"/>
        </w:rPr>
        <w:t xml:space="preserve"> We now have our wave in the </w:t>
      </w:r>
      <w:r w:rsidR="00AD701A">
        <w:rPr>
          <w:rFonts w:eastAsiaTheme="minorEastAsia"/>
        </w:rPr>
        <w:t>form</w:t>
      </w:r>
      <w:r w:rsidRPr="000443B8">
        <w:rPr>
          <w:rFonts w:eastAsiaTheme="minorEastAsia"/>
        </w:rPr>
        <w:t xml:space="preserve"> of</w:t>
      </w:r>
    </w:p>
    <w:p w14:paraId="16CCD8B6" w14:textId="4BA28A05" w:rsidR="000443B8" w:rsidRDefault="000443B8" w:rsidP="00F45A58">
      <w:pPr>
        <w:jc w:val="both"/>
        <w:rPr>
          <w:rFonts w:eastAsiaTheme="minorEastAsia"/>
        </w:rPr>
      </w:pPr>
    </w:p>
    <w:p w14:paraId="4C4FCD93" w14:textId="13C9151E" w:rsidR="000443B8" w:rsidRPr="00F97E17" w:rsidRDefault="00E2705F" w:rsidP="00F45A5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(x,y)L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(x,y)</m:t>
          </m:r>
        </m:oMath>
      </m:oMathPara>
    </w:p>
    <w:p w14:paraId="243BCAE9" w14:textId="4E1FDB3E" w:rsidR="00F97E17" w:rsidRPr="00F178CA" w:rsidDel="00F97E17" w:rsidRDefault="00F97E17" w:rsidP="00F45A58">
      <w:pPr>
        <w:jc w:val="both"/>
        <w:rPr>
          <w:del w:id="125" w:author="Aslan" w:date="2022-12-13T16:36:00Z"/>
          <w:rFonts w:eastAsiaTheme="minorEastAsia"/>
        </w:rPr>
      </w:pPr>
    </w:p>
    <w:p w14:paraId="3595BBBB" w14:textId="77777777" w:rsidR="000443B8" w:rsidRDefault="000443B8" w:rsidP="00F45A58">
      <w:pPr>
        <w:jc w:val="both"/>
        <w:rPr>
          <w:rFonts w:eastAsiaTheme="minorEastAsia"/>
        </w:rPr>
      </w:pPr>
    </w:p>
    <w:p w14:paraId="07957A71" w14:textId="2B9E3D65" w:rsidR="00FC6F9B" w:rsidRDefault="0065564E" w:rsidP="00F45A58">
      <w:pPr>
        <w:jc w:val="both"/>
        <w:rPr>
          <w:rFonts w:eastAsiaTheme="minorEastAsia"/>
        </w:rPr>
      </w:pPr>
      <w:r w:rsidRPr="0065564E">
        <w:t xml:space="preserve">We must propagate the wave to </w:t>
      </w:r>
      <w:r w:rsidR="002C5286">
        <w:t>lens #2</w:t>
      </w:r>
      <w:r w:rsidRPr="0065564E">
        <w:t xml:space="preserve"> over the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956D4">
        <w:t xml:space="preserve"> </w:t>
      </w:r>
      <w:r w:rsidR="00AD701A">
        <w:t>and</w:t>
      </w:r>
      <w:r w:rsidRPr="0065564E">
        <w:rPr>
          <w:rFonts w:eastAsiaTheme="minorEastAsia"/>
        </w:rPr>
        <w:t xml:space="preserve"> modulate </w:t>
      </w:r>
      <w:r w:rsidR="00AD701A">
        <w:rPr>
          <w:rFonts w:eastAsiaTheme="minorEastAsia"/>
        </w:rPr>
        <w:t>it</w:t>
      </w:r>
      <w:r w:rsidRPr="0065564E">
        <w:rPr>
          <w:rFonts w:eastAsiaTheme="minorEastAsia"/>
        </w:rPr>
        <w:t xml:space="preserve"> with </w:t>
      </w:r>
      <w:r w:rsidR="002C5286">
        <w:rPr>
          <w:rFonts w:eastAsiaTheme="minorEastAsia"/>
        </w:rPr>
        <w:t>lens #2</w:t>
      </w:r>
      <w:r w:rsidR="00AD701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ik(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den>
            </m:f>
          </m:sup>
        </m:sSup>
      </m:oMath>
      <w:r w:rsidRPr="0065564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del w:id="126" w:author="Aslan" w:date="2022-12-14T14:35:00Z">
        <w:r w:rsidDel="00DB422B">
          <w:rPr>
            <w:rFonts w:eastAsiaTheme="minorEastAsia"/>
          </w:rPr>
          <w:delText>Finally</w:delText>
        </w:r>
      </w:del>
      <w:ins w:id="127" w:author="Aslan" w:date="2022-12-14T14:35:00Z">
        <w:r w:rsidR="00DB422B">
          <w:rPr>
            <w:rFonts w:eastAsiaTheme="minorEastAsia"/>
          </w:rPr>
          <w:t>Then</w:t>
        </w:r>
      </w:ins>
      <w:r>
        <w:rPr>
          <w:rFonts w:eastAsiaTheme="minorEastAsia"/>
        </w:rPr>
        <w:t>,</w:t>
      </w:r>
      <w:r w:rsidRPr="0065564E">
        <w:rPr>
          <w:rFonts w:eastAsiaTheme="minorEastAsia"/>
        </w:rPr>
        <w:t xml:space="preserve"> we </w:t>
      </w:r>
      <w:ins w:id="128" w:author="Aslan" w:date="2022-12-14T14:35:00Z">
        <w:r w:rsidR="00DB422B">
          <w:rPr>
            <w:rFonts w:eastAsiaTheme="minorEastAsia"/>
          </w:rPr>
          <w:t xml:space="preserve">will </w:t>
        </w:r>
      </w:ins>
      <w:r w:rsidRPr="0065564E">
        <w:rPr>
          <w:rFonts w:eastAsiaTheme="minorEastAsia"/>
        </w:rPr>
        <w:t>have our wave in the form of,</w:t>
      </w:r>
    </w:p>
    <w:p w14:paraId="3CB0265A" w14:textId="4CBC2343" w:rsidR="0074612B" w:rsidRDefault="0074612B" w:rsidP="00F45A58">
      <w:pPr>
        <w:jc w:val="both"/>
        <w:rPr>
          <w:rFonts w:eastAsiaTheme="minorEastAsia"/>
        </w:rPr>
      </w:pPr>
    </w:p>
    <w:tbl>
      <w:tblPr>
        <w:tblpPr w:leftFromText="180" w:rightFromText="180" w:vertAnchor="text" w:horzAnchor="margin" w:tblpY="-26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1"/>
        <w:gridCol w:w="8053"/>
        <w:gridCol w:w="522"/>
      </w:tblGrid>
      <w:tr w:rsidR="00AD701A" w:rsidRPr="004D5FCD" w14:paraId="07B0FB99" w14:textId="77777777" w:rsidTr="00AD701A">
        <w:trPr>
          <w:cantSplit/>
        </w:trPr>
        <w:tc>
          <w:tcPr>
            <w:tcW w:w="250" w:type="pct"/>
            <w:vAlign w:val="center"/>
          </w:tcPr>
          <w:p w14:paraId="3204856A" w14:textId="77777777" w:rsidR="00AD701A" w:rsidRPr="004D5FCD" w:rsidRDefault="00AD701A" w:rsidP="00AD701A">
            <w:pPr>
              <w:jc w:val="center"/>
            </w:pPr>
          </w:p>
        </w:tc>
        <w:tc>
          <w:tcPr>
            <w:tcW w:w="4461" w:type="pct"/>
            <w:vAlign w:val="center"/>
          </w:tcPr>
          <w:p w14:paraId="727F0B65" w14:textId="77777777" w:rsidR="00AD701A" w:rsidRPr="004D5FCD" w:rsidRDefault="00E2705F" w:rsidP="00AD701A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iλ</m:t>
                    </m:r>
                  </m:den>
                </m:f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,z=0)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ikr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/>
                      </w:rPr>
                      <m:t>'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e>
                    </m:box>
                    <m:r>
                      <w:rPr>
                        <w:rFonts w:ascii="Cambria Math" w:hAnsi="Cambria Math"/>
                      </w:rPr>
                      <m:t>'</m:t>
                    </m:r>
                  </m:e>
                </m:nary>
              </m:oMath>
            </m:oMathPara>
          </w:p>
        </w:tc>
        <w:tc>
          <w:tcPr>
            <w:tcW w:w="289" w:type="pct"/>
            <w:vAlign w:val="center"/>
          </w:tcPr>
          <w:p w14:paraId="0EE5245F" w14:textId="77777777" w:rsidR="00AD701A" w:rsidRPr="004D5FCD" w:rsidRDefault="00AD701A" w:rsidP="00AD701A">
            <w:pPr>
              <w:keepNext/>
            </w:pPr>
            <w:r>
              <w:t>(</w:t>
            </w:r>
            <w:r w:rsidR="00370FC1">
              <w:fldChar w:fldCharType="begin"/>
            </w:r>
            <w:r w:rsidR="00370FC1">
              <w:instrText xml:space="preserve"> SEQ Equation \* ARABIC </w:instrText>
            </w:r>
            <w:r w:rsidR="00370FC1">
              <w:fldChar w:fldCharType="separate"/>
            </w:r>
            <w:r>
              <w:rPr>
                <w:noProof/>
              </w:rPr>
              <w:t>5</w:t>
            </w:r>
            <w:r w:rsidR="00370FC1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910594D" w14:textId="6551DA8B" w:rsidR="0074612B" w:rsidRPr="00692AC8" w:rsidRDefault="00E2705F" w:rsidP="00F45A5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(x,y)L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(x,y)</m:t>
          </m:r>
        </m:oMath>
      </m:oMathPara>
    </w:p>
    <w:p w14:paraId="48F6956D" w14:textId="77777777" w:rsidR="00692AC8" w:rsidRPr="00F97E17" w:rsidRDefault="00692AC8" w:rsidP="00F45A58">
      <w:pPr>
        <w:jc w:val="both"/>
        <w:rPr>
          <w:rFonts w:eastAsiaTheme="minorEastAsia"/>
        </w:rPr>
      </w:pPr>
    </w:p>
    <w:p w14:paraId="15569540" w14:textId="45C6EBDA" w:rsidR="00F97E17" w:rsidRPr="00A5405E" w:rsidDel="000E40D1" w:rsidRDefault="00F97E17" w:rsidP="00F45A58">
      <w:pPr>
        <w:jc w:val="both"/>
        <w:rPr>
          <w:del w:id="129" w:author="Aslan" w:date="2022-12-13T18:02:00Z"/>
          <w:rFonts w:eastAsiaTheme="minorEastAsia"/>
        </w:rPr>
      </w:pPr>
    </w:p>
    <w:p w14:paraId="4A4B833F" w14:textId="7B52E78D" w:rsidR="00A5405E" w:rsidDel="000E40D1" w:rsidRDefault="00A5405E" w:rsidP="00F45A58">
      <w:pPr>
        <w:jc w:val="both"/>
        <w:rPr>
          <w:del w:id="130" w:author="Aslan" w:date="2022-12-13T18:02:00Z"/>
          <w:rFonts w:eastAsiaTheme="minorEastAsia"/>
        </w:rPr>
      </w:pPr>
    </w:p>
    <w:p w14:paraId="508CB53C" w14:textId="68F8E8BC" w:rsidR="00AD701A" w:rsidRDefault="00A5405E" w:rsidP="00F45A58">
      <w:pPr>
        <w:jc w:val="both"/>
        <w:rPr>
          <w:rFonts w:eastAsiaTheme="minorEastAsia"/>
        </w:rPr>
      </w:pPr>
      <w:r w:rsidRPr="00A5405E">
        <w:rPr>
          <w:rFonts w:eastAsiaTheme="minorEastAsia"/>
        </w:rPr>
        <w:t>Now</w:t>
      </w:r>
      <w:ins w:id="131" w:author="Burak Aslan" w:date="2022-12-13T22:03:00Z">
        <w:r w:rsidR="00337956">
          <w:rPr>
            <w:rFonts w:eastAsiaTheme="minorEastAsia"/>
          </w:rPr>
          <w:t>,</w:t>
        </w:r>
      </w:ins>
      <w:r w:rsidRPr="00A5405E">
        <w:rPr>
          <w:rFonts w:eastAsiaTheme="minorEastAsia"/>
        </w:rPr>
        <w:t xml:space="preserve"> we </w:t>
      </w:r>
      <w:del w:id="132" w:author="Aslan" w:date="2022-12-13T18:02:00Z">
        <w:r w:rsidRPr="00A5405E" w:rsidDel="000E40D1">
          <w:rPr>
            <w:rFonts w:eastAsiaTheme="minorEastAsia"/>
          </w:rPr>
          <w:delText xml:space="preserve">will </w:delText>
        </w:r>
      </w:del>
      <w:r w:rsidR="00AD701A">
        <w:rPr>
          <w:rFonts w:eastAsiaTheme="minorEastAsia"/>
        </w:rPr>
        <w:t>propagate</w:t>
      </w:r>
      <w:r w:rsidRPr="00A5405E">
        <w:rPr>
          <w:rFonts w:eastAsiaTheme="minorEastAsia"/>
        </w:rPr>
        <w:t xml:space="preserve"> the wave </w:t>
      </w:r>
      <w:r w:rsidR="00AD701A">
        <w:rPr>
          <w:rFonts w:eastAsiaTheme="minorEastAsia"/>
        </w:rPr>
        <w:t xml:space="preserve">after lens #2 </w:t>
      </w:r>
      <w:r w:rsidRPr="00A5405E">
        <w:rPr>
          <w:rFonts w:eastAsiaTheme="minorEastAsia"/>
        </w:rPr>
        <w:t>to the camera in free space for</w:t>
      </w:r>
      <w:r w:rsidR="00AD701A">
        <w:rPr>
          <w:rFonts w:eastAsiaTheme="minorEastAsia"/>
        </w:rPr>
        <w:t xml:space="preserve"> a distance of</w:t>
      </w:r>
      <w:r w:rsidRPr="00A540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701A">
        <w:rPr>
          <w:rFonts w:eastAsiaTheme="minorEastAsia"/>
        </w:rPr>
        <w:t>,</w:t>
      </w:r>
      <w:r w:rsidRPr="00A5405E">
        <w:rPr>
          <w:rFonts w:eastAsiaTheme="minorEastAsia"/>
        </w:rPr>
        <w:t xml:space="preserve"> labeling </w:t>
      </w:r>
      <w:r w:rsidR="00AD701A">
        <w:rPr>
          <w:rFonts w:eastAsiaTheme="minorEastAsia"/>
        </w:rPr>
        <w:t>the result</w:t>
      </w:r>
      <w:ins w:id="133" w:author="Burak Aslan" w:date="2022-12-13T22:03:00Z">
        <w:r w:rsidR="00337956">
          <w:rPr>
            <w:rFonts w:eastAsiaTheme="minorEastAsia"/>
          </w:rPr>
          <w:t>ant wave</w:t>
        </w:r>
      </w:ins>
      <w:r w:rsidRPr="00A540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Pr="00A5405E">
        <w:rPr>
          <w:rFonts w:eastAsiaTheme="minorEastAsia"/>
        </w:rPr>
        <w:t>.</w:t>
      </w:r>
    </w:p>
    <w:tbl>
      <w:tblPr>
        <w:tblpPr w:leftFromText="180" w:rightFromText="180" w:vertAnchor="text" w:horzAnchor="margin" w:tblpY="34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1"/>
        <w:gridCol w:w="8053"/>
        <w:gridCol w:w="522"/>
      </w:tblGrid>
      <w:tr w:rsidR="00AD701A" w:rsidRPr="004D5FCD" w14:paraId="3E71CFF1" w14:textId="77777777" w:rsidTr="00AD701A">
        <w:trPr>
          <w:cantSplit/>
        </w:trPr>
        <w:tc>
          <w:tcPr>
            <w:tcW w:w="250" w:type="pct"/>
            <w:vAlign w:val="center"/>
          </w:tcPr>
          <w:p w14:paraId="7C1B4400" w14:textId="77777777" w:rsidR="00AD701A" w:rsidRPr="004D5FCD" w:rsidRDefault="00AD701A" w:rsidP="00AD701A">
            <w:pPr>
              <w:jc w:val="center"/>
            </w:pPr>
          </w:p>
        </w:tc>
        <w:tc>
          <w:tcPr>
            <w:tcW w:w="4461" w:type="pct"/>
            <w:vAlign w:val="center"/>
          </w:tcPr>
          <w:p w14:paraId="3D0CA79D" w14:textId="77777777" w:rsidR="00AD701A" w:rsidRPr="004D5FCD" w:rsidRDefault="00E2705F" w:rsidP="00AD701A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  <m:r>
                      <w:del w:id="134" w:author="Burak Aslan" w:date="2022-12-13T22:04:00Z">
                        <w:rPr>
                          <w:rFonts w:ascii="Cambria Math" w:hAnsi="Cambria Math"/>
                        </w:rPr>
                        <m:t>,</m:t>
                      </w:del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iλ</m:t>
                    </m:r>
                  </m:den>
                </m:f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,z=0)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ikr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/>
                      </w:rPr>
                      <m:t>'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e>
                    </m:box>
                    <m:r>
                      <w:rPr>
                        <w:rFonts w:ascii="Cambria Math" w:hAnsi="Cambria Math"/>
                      </w:rPr>
                      <m:t>'</m:t>
                    </m:r>
                  </m:e>
                </m:nary>
              </m:oMath>
            </m:oMathPara>
          </w:p>
        </w:tc>
        <w:tc>
          <w:tcPr>
            <w:tcW w:w="289" w:type="pct"/>
            <w:vAlign w:val="center"/>
          </w:tcPr>
          <w:p w14:paraId="2987165E" w14:textId="77777777" w:rsidR="00AD701A" w:rsidRPr="004D5FCD" w:rsidRDefault="00AD701A" w:rsidP="00AD701A">
            <w:pPr>
              <w:keepNext/>
            </w:pPr>
            <w:r>
              <w:t>(</w:t>
            </w:r>
            <w:r w:rsidR="00370FC1">
              <w:fldChar w:fldCharType="begin"/>
            </w:r>
            <w:r w:rsidR="00370FC1">
              <w:instrText xml:space="preserve"> SEQ Equation \* ARABIC </w:instrText>
            </w:r>
            <w:r w:rsidR="00370FC1">
              <w:fldChar w:fldCharType="separate"/>
            </w:r>
            <w:r>
              <w:rPr>
                <w:noProof/>
              </w:rPr>
              <w:t>6</w:t>
            </w:r>
            <w:r w:rsidR="00370FC1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F139CD9" w14:textId="5E99A2AB" w:rsidR="00A5405E" w:rsidRPr="00F178CA" w:rsidDel="000E40D1" w:rsidRDefault="00772E3F">
      <w:pPr>
        <w:jc w:val="both"/>
        <w:rPr>
          <w:del w:id="135" w:author="Aslan" w:date="2022-12-13T18:03:00Z"/>
          <w:rFonts w:eastAsiaTheme="minorEastAsia"/>
        </w:rPr>
      </w:pPr>
      <w:del w:id="136" w:author="Aslan" w:date="2022-12-13T18:02:00Z">
        <w:r w:rsidRPr="00772E3F" w:rsidDel="000E40D1">
          <w:rPr>
            <w:rFonts w:eastAsiaTheme="minorEastAsia"/>
          </w:rPr>
          <w:delText>To get the pictures viewed on the detector screen, w</w:delText>
        </w:r>
      </w:del>
      <w:ins w:id="137" w:author="Aslan" w:date="2022-12-13T18:02:00Z">
        <w:r w:rsidR="000E40D1">
          <w:rPr>
            <w:rFonts w:eastAsiaTheme="minorEastAsia"/>
          </w:rPr>
          <w:t>W</w:t>
        </w:r>
      </w:ins>
      <w:r w:rsidRPr="00772E3F">
        <w:rPr>
          <w:rFonts w:eastAsiaTheme="minorEastAsia"/>
        </w:rPr>
        <w:t xml:space="preserve">e </w:t>
      </w:r>
      <w:del w:id="138" w:author="Aslan" w:date="2022-12-13T18:02:00Z">
        <w:r w:rsidRPr="00772E3F" w:rsidDel="000E40D1">
          <w:rPr>
            <w:rFonts w:eastAsiaTheme="minorEastAsia"/>
          </w:rPr>
          <w:delText xml:space="preserve">must first </w:delText>
        </w:r>
      </w:del>
      <w:del w:id="139" w:author="Burak Aslan" w:date="2022-12-13T22:04:00Z">
        <w:r w:rsidRPr="00772E3F" w:rsidDel="00337956">
          <w:rPr>
            <w:rFonts w:eastAsiaTheme="minorEastAsia"/>
          </w:rPr>
          <w:delText>collect</w:delText>
        </w:r>
      </w:del>
      <w:ins w:id="140" w:author="Burak Aslan" w:date="2022-12-13T22:04:00Z">
        <w:r w:rsidR="00337956">
          <w:rPr>
            <w:rFonts w:eastAsiaTheme="minorEastAsia"/>
          </w:rPr>
          <w:t>measure</w:t>
        </w:r>
      </w:ins>
      <w:r w:rsidRPr="00772E3F">
        <w:rPr>
          <w:rFonts w:eastAsiaTheme="minorEastAsia"/>
        </w:rPr>
        <w:t xml:space="preserve"> the </w:t>
      </w:r>
      <w:ins w:id="141" w:author="Aslan" w:date="2022-12-13T18:02:00Z">
        <w:r w:rsidR="000E40D1">
          <w:rPr>
            <w:rFonts w:eastAsiaTheme="minorEastAsia"/>
          </w:rPr>
          <w:t xml:space="preserve">intensities of each </w:t>
        </w:r>
      </w:ins>
      <w:r w:rsidRPr="00772E3F">
        <w:rPr>
          <w:rFonts w:eastAsiaTheme="minorEastAsia"/>
        </w:rPr>
        <w:t xml:space="preserve">pixel </w:t>
      </w:r>
      <w:del w:id="142" w:author="Aslan" w:date="2022-12-13T18:03:00Z">
        <w:r w:rsidRPr="00772E3F" w:rsidDel="000E40D1">
          <w:rPr>
            <w:rFonts w:eastAsiaTheme="minorEastAsia"/>
          </w:rPr>
          <w:delText xml:space="preserve">values at </w:delText>
        </w:r>
      </w:del>
      <w:ins w:id="143" w:author="Aslan" w:date="2022-12-13T18:03:00Z">
        <w:r w:rsidR="000E40D1">
          <w:rPr>
            <w:rFonts w:eastAsiaTheme="minorEastAsia"/>
          </w:rPr>
          <w:t xml:space="preserve">on </w:t>
        </w:r>
      </w:ins>
      <w:r w:rsidRPr="00772E3F">
        <w:rPr>
          <w:rFonts w:eastAsiaTheme="minorEastAsia"/>
        </w:rPr>
        <w:t xml:space="preserve">the camera. This would match the intensity of the incoming </w:t>
      </w:r>
      <w:r w:rsidR="00390D8A">
        <w:rPr>
          <w:rFonts w:eastAsiaTheme="minorEastAsia"/>
        </w:rPr>
        <w:t>wave</w:t>
      </w:r>
      <w:r w:rsidRPr="00772E3F">
        <w:rPr>
          <w:rFonts w:eastAsiaTheme="minorEastAsia"/>
        </w:rPr>
        <w:t xml:space="preserve">, which we labeled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Pr="00772E3F">
        <w:rPr>
          <w:rFonts w:eastAsiaTheme="minorEastAsia"/>
        </w:rPr>
        <w:t>. As a result, the intensity distribution at the camera is as follows:</w:t>
      </w:r>
    </w:p>
    <w:p w14:paraId="68A18FA3" w14:textId="77777777" w:rsidR="0074612B" w:rsidRDefault="0074612B" w:rsidP="00F45A58">
      <w:pPr>
        <w:jc w:val="both"/>
        <w:rPr>
          <w:rFonts w:eastAsiaTheme="minorEastAsia"/>
        </w:rPr>
      </w:pPr>
    </w:p>
    <w:p w14:paraId="74DB936D" w14:textId="1543A3ED" w:rsidR="0065564E" w:rsidRPr="00671D4F" w:rsidRDefault="00772E3F" w:rsidP="00F45A5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d>
                <m:dPr>
                  <m:ctrlPr>
                    <w:ins w:id="144" w:author="Burak Aslan" w:date="2022-12-13T22:04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r>
                    <w:ins w:id="145" w:author="Burak Aslan" w:date="2022-12-13T22:04:00Z">
                      <w:rPr>
                        <w:rFonts w:ascii="Cambria Math" w:hAnsi="Cambria Math"/>
                      </w:rPr>
                      <m:t>x,y</m:t>
                    </w:ins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C02B1A4" w14:textId="77777777" w:rsidR="00671D4F" w:rsidRDefault="00671D4F" w:rsidP="00F45A58">
      <w:pPr>
        <w:jc w:val="both"/>
        <w:rPr>
          <w:rFonts w:eastAsiaTheme="minorEastAsia"/>
        </w:rPr>
      </w:pPr>
    </w:p>
    <w:p w14:paraId="7E01EA26" w14:textId="4CD323AF" w:rsidR="00671D4F" w:rsidRDefault="000E40D1" w:rsidP="00F45A58">
      <w:pPr>
        <w:jc w:val="both"/>
        <w:rPr>
          <w:rFonts w:eastAsiaTheme="minorEastAsia"/>
        </w:rPr>
      </w:pPr>
      <w:ins w:id="146" w:author="Aslan" w:date="2022-12-13T18:03:00Z">
        <w:r>
          <w:rPr>
            <w:rFonts w:eastAsiaTheme="minorEastAsia"/>
          </w:rPr>
          <w:t xml:space="preserve">We performed the simulations described for </w:t>
        </w:r>
      </w:ins>
      <w:del w:id="147" w:author="Aslan" w:date="2022-12-13T18:03:00Z">
        <w:r w:rsidR="00847567" w:rsidDel="000E40D1">
          <w:rPr>
            <w:rFonts w:eastAsiaTheme="minorEastAsia"/>
          </w:rPr>
          <w:delText>The</w:delText>
        </w:r>
        <w:r w:rsidR="00671D4F" w:rsidDel="000E40D1">
          <w:rPr>
            <w:rFonts w:eastAsiaTheme="minorEastAsia"/>
          </w:rPr>
          <w:delText xml:space="preserve"> simulation</w:delText>
        </w:r>
        <w:r w:rsidR="00847567" w:rsidRPr="00847567" w:rsidDel="000E40D1">
          <w:rPr>
            <w:rFonts w:eastAsiaTheme="minorEastAsia"/>
          </w:rPr>
          <w:delText xml:space="preserve"> </w:delText>
        </w:r>
        <w:r w:rsidR="00847567" w:rsidRPr="00671D4F" w:rsidDel="000E40D1">
          <w:rPr>
            <w:rFonts w:eastAsiaTheme="minorEastAsia"/>
          </w:rPr>
          <w:delText xml:space="preserve">for </w:delText>
        </w:r>
      </w:del>
      <w:ins w:id="148" w:author="Aslan" w:date="2022-12-13T18:03:00Z">
        <w:r>
          <w:rPr>
            <w:rFonts w:eastAsiaTheme="minorEastAsia"/>
          </w:rPr>
          <w:t>“</w:t>
        </w:r>
      </w:ins>
      <w:r w:rsidR="00847567" w:rsidRPr="00671D4F">
        <w:rPr>
          <w:rFonts w:eastAsiaTheme="minorEastAsia"/>
        </w:rPr>
        <w:t>Diffraction and Interference Optics</w:t>
      </w:r>
      <w:ins w:id="149" w:author="Aslan" w:date="2022-12-13T18:03:00Z">
        <w:r>
          <w:rPr>
            <w:rFonts w:eastAsiaTheme="minorEastAsia"/>
          </w:rPr>
          <w:t>”</w:t>
        </w:r>
      </w:ins>
      <w:r w:rsidR="00847567">
        <w:rPr>
          <w:rFonts w:eastAsiaTheme="minorEastAsia"/>
        </w:rPr>
        <w:t xml:space="preserve"> </w:t>
      </w:r>
      <w:del w:id="150" w:author="Aslan" w:date="2022-12-13T18:03:00Z">
        <w:r w:rsidR="00847567" w:rsidDel="000E40D1">
          <w:rPr>
            <w:rFonts w:eastAsiaTheme="minorEastAsia"/>
          </w:rPr>
          <w:delText xml:space="preserve">was made by </w:delText>
        </w:r>
        <w:r w:rsidR="00671D4F" w:rsidRPr="00671D4F" w:rsidDel="000E40D1">
          <w:rPr>
            <w:rFonts w:eastAsiaTheme="minorEastAsia"/>
          </w:rPr>
          <w:delText>a</w:delText>
        </w:r>
      </w:del>
      <w:ins w:id="151" w:author="Aslan" w:date="2022-12-13T18:03:00Z">
        <w:r>
          <w:rPr>
            <w:rFonts w:eastAsiaTheme="minorEastAsia"/>
          </w:rPr>
          <w:t>with</w:t>
        </w:r>
      </w:ins>
      <w:r w:rsidR="00671D4F" w:rsidRPr="00671D4F">
        <w:rPr>
          <w:rFonts w:eastAsiaTheme="minorEastAsia"/>
        </w:rPr>
        <w:t xml:space="preserve"> </w:t>
      </w:r>
      <w:ins w:id="152" w:author="Aslan" w:date="2022-12-13T18:03:00Z">
        <w:r>
          <w:rPr>
            <w:rFonts w:eastAsiaTheme="minorEastAsia"/>
          </w:rPr>
          <w:t xml:space="preserve">a </w:t>
        </w:r>
      </w:ins>
      <w:r w:rsidR="00671D4F" w:rsidRPr="00671D4F">
        <w:rPr>
          <w:rFonts w:eastAsiaTheme="minorEastAsia"/>
        </w:rPr>
        <w:t>Python library</w:t>
      </w:r>
      <w:r w:rsidR="00847567">
        <w:rPr>
          <w:rFonts w:eastAsiaTheme="minorEastAsia"/>
        </w:rPr>
        <w:t xml:space="preserve"> called </w:t>
      </w:r>
      <w:r w:rsidR="00631BA8">
        <w:rPr>
          <w:rFonts w:eastAsiaTheme="minorEastAsia"/>
        </w:rPr>
        <w:t>“</w:t>
      </w:r>
      <w:r w:rsidR="00671D4F" w:rsidRPr="00671D4F">
        <w:rPr>
          <w:rFonts w:eastAsiaTheme="minorEastAsia"/>
        </w:rPr>
        <w:t>Diffractio</w:t>
      </w:r>
      <w:r w:rsidR="00631BA8">
        <w:rPr>
          <w:rFonts w:eastAsiaTheme="minorEastAsia"/>
        </w:rPr>
        <w:t>”</w:t>
      </w:r>
      <w:r w:rsidR="00847567">
        <w:rPr>
          <w:rFonts w:eastAsiaTheme="minorEastAsia"/>
        </w:rPr>
        <w:t>.</w:t>
      </w:r>
      <w:r w:rsidR="00671D4F" w:rsidRPr="00671D4F">
        <w:rPr>
          <w:rFonts w:eastAsiaTheme="minorEastAsia"/>
        </w:rPr>
        <w:t xml:space="preserve"> </w:t>
      </w:r>
      <w:r w:rsidR="00671D4F">
        <w:rPr>
          <w:rFonts w:eastAsiaTheme="minorEastAsia"/>
        </w:rPr>
        <w:t xml:space="preserve">Diffractio calculates </w:t>
      </w:r>
      <w:r w:rsidR="00FA5F5D">
        <w:rPr>
          <w:rFonts w:eastAsiaTheme="minorEastAsia"/>
        </w:rPr>
        <w:t xml:space="preserve">the </w:t>
      </w:r>
      <w:ins w:id="153" w:author="Aslan" w:date="2022-12-13T18:04:00Z">
        <w:r>
          <w:rPr>
            <w:rFonts w:eastAsiaTheme="minorEastAsia"/>
          </w:rPr>
          <w:t xml:space="preserve">propagation </w:t>
        </w:r>
      </w:ins>
      <w:r w:rsidR="00FA5F5D">
        <w:rPr>
          <w:rFonts w:eastAsiaTheme="minorEastAsia"/>
        </w:rPr>
        <w:t xml:space="preserve">integral </w:t>
      </w:r>
      <w:ins w:id="154" w:author="Aslan" w:date="2022-12-13T18:04:00Z">
        <w:r>
          <w:rPr>
            <w:rFonts w:eastAsiaTheme="minorEastAsia"/>
          </w:rPr>
          <w:t xml:space="preserve">given </w:t>
        </w:r>
      </w:ins>
      <w:r w:rsidR="00FA5F5D">
        <w:rPr>
          <w:rFonts w:eastAsiaTheme="minorEastAsia"/>
        </w:rPr>
        <w:t>in Eq.</w:t>
      </w:r>
      <w:r w:rsidR="00671D4F">
        <w:rPr>
          <w:rFonts w:eastAsiaTheme="minorEastAsia"/>
        </w:rPr>
        <w:t xml:space="preserve"> </w:t>
      </w:r>
      <w:r w:rsidR="00FA5F5D">
        <w:rPr>
          <w:rFonts w:eastAsiaTheme="minorEastAsia"/>
        </w:rPr>
        <w:fldChar w:fldCharType="begin"/>
      </w:r>
      <w:r w:rsidR="00FA5F5D">
        <w:rPr>
          <w:rFonts w:eastAsiaTheme="minorEastAsia"/>
        </w:rPr>
        <w:instrText xml:space="preserve"> REF _Ref119765797 \h </w:instrText>
      </w:r>
      <w:r w:rsidR="00FA5F5D">
        <w:rPr>
          <w:rFonts w:eastAsiaTheme="minorEastAsia"/>
        </w:rPr>
      </w:r>
      <w:r w:rsidR="00FA5F5D">
        <w:rPr>
          <w:rFonts w:eastAsiaTheme="minorEastAsia"/>
        </w:rPr>
        <w:fldChar w:fldCharType="separate"/>
      </w:r>
      <w:r w:rsidR="00FA5F5D">
        <w:t>(</w:t>
      </w:r>
      <w:r w:rsidR="00FA5F5D">
        <w:rPr>
          <w:noProof/>
        </w:rPr>
        <w:t>2</w:t>
      </w:r>
      <w:r w:rsidR="00FA5F5D">
        <w:t>)</w:t>
      </w:r>
      <w:r w:rsidR="00FA5F5D">
        <w:rPr>
          <w:rFonts w:eastAsiaTheme="minorEastAsia"/>
        </w:rPr>
        <w:fldChar w:fldCharType="end"/>
      </w:r>
      <w:r w:rsidR="00671D4F">
        <w:rPr>
          <w:rFonts w:eastAsiaTheme="minorEastAsia"/>
        </w:rPr>
        <w:t xml:space="preserve"> as </w:t>
      </w:r>
      <w:r w:rsidR="00FA5F5D">
        <w:rPr>
          <w:rFonts w:eastAsiaTheme="minorEastAsia"/>
        </w:rPr>
        <w:t xml:space="preserve">a </w:t>
      </w:r>
      <w:r w:rsidR="00671D4F">
        <w:rPr>
          <w:rFonts w:eastAsiaTheme="minorEastAsia"/>
        </w:rPr>
        <w:t>convolution</w:t>
      </w:r>
      <w:del w:id="155" w:author="Aslan" w:date="2022-12-13T18:04:00Z">
        <w:r w:rsidR="002C5286" w:rsidDel="000E40D1">
          <w:rPr>
            <w:rFonts w:eastAsiaTheme="minorEastAsia"/>
          </w:rPr>
          <w:delText xml:space="preserve"> </w:delText>
        </w:r>
      </w:del>
      <w:r w:rsidR="002C5286">
        <w:rPr>
          <w:rFonts w:eastAsiaTheme="minorEastAsia"/>
        </w:rPr>
        <w:fldChar w:fldCharType="begin" w:fldLock="1"/>
      </w:r>
      <w:r w:rsidR="00A90BBE">
        <w:rPr>
          <w:rFonts w:eastAsiaTheme="minorEastAsia"/>
        </w:rPr>
        <w:instrText>ADDIN CSL_CITATION {"citationItems":[{"id":"ITEM-1","itemData":{"URL":"https://www.ptonline.com/articles/how-to-get-better-mfi-results","id":"ITEM-1","issued":{"date-parts":[["0"]]},"title":"Diffractio Documentation: Rayleigh-Sommerfeld (RS) Integral","type":"webpage"},"uris":["http://www.mendeley.com/documents/?uuid=a84c4774-b2f8-4956-8dc0-db9cd131013b"]}],"mendeley":{"formattedCitation":" [2]","plainTextFormattedCitation":" [2]","previouslyFormattedCitation":" [2]"},"properties":{"noteIndex":0},"schema":"https://github.com/citation-style-language/schema/raw/master/csl-citation.json"}</w:instrText>
      </w:r>
      <w:r w:rsidR="002C5286">
        <w:rPr>
          <w:rFonts w:eastAsiaTheme="minorEastAsia"/>
        </w:rPr>
        <w:fldChar w:fldCharType="separate"/>
      </w:r>
      <w:r w:rsidR="00D81A6D" w:rsidRPr="00D81A6D">
        <w:rPr>
          <w:rFonts w:eastAsiaTheme="minorEastAsia"/>
          <w:noProof/>
        </w:rPr>
        <w:t> [2]</w:t>
      </w:r>
      <w:r w:rsidR="002C5286">
        <w:rPr>
          <w:rFonts w:eastAsiaTheme="minorEastAsia"/>
        </w:rPr>
        <w:fldChar w:fldCharType="end"/>
      </w:r>
      <w:r w:rsidR="00671D4F">
        <w:rPr>
          <w:rFonts w:eastAsiaTheme="minorEastAsia"/>
        </w:rPr>
        <w:t>,</w:t>
      </w:r>
    </w:p>
    <w:p w14:paraId="3B5C023E" w14:textId="20A86EB4" w:rsidR="00671D4F" w:rsidDel="000E40D1" w:rsidRDefault="00671D4F" w:rsidP="00F45A58">
      <w:pPr>
        <w:jc w:val="both"/>
        <w:rPr>
          <w:del w:id="156" w:author="Aslan" w:date="2022-12-13T18:04:00Z"/>
          <w:rFonts w:eastAsiaTheme="minorEastAsia"/>
        </w:rPr>
      </w:pPr>
    </w:p>
    <w:p w14:paraId="2544A5E8" w14:textId="6604454F" w:rsidR="00671D4F" w:rsidRPr="00671D4F" w:rsidRDefault="000E40D1" w:rsidP="00F45A58">
      <w:pPr>
        <w:jc w:val="both"/>
        <w:rPr>
          <w:rFonts w:eastAsiaTheme="minorEastAsia"/>
        </w:rPr>
      </w:pPr>
      <m:oMathPara>
        <m:oMath>
          <m:r>
            <w:del w:id="157" w:author="Aslan" w:date="2022-12-13T18:04:00Z">
              <w:rPr>
                <w:rFonts w:ascii="Cambria Math" w:hAnsi="Cambria Math"/>
              </w:rPr>
              <m:t>E</m:t>
            </w:del>
          </m:r>
          <m:sSub>
            <m:sSubPr>
              <m:ctrlPr>
                <w:ins w:id="158" w:author="Aslan" w:date="2022-12-13T18:04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59" w:author="Aslan" w:date="2022-12-13T18:04:00Z">
                  <w:rPr>
                    <w:rFonts w:ascii="Cambria Math" w:hAnsi="Cambria Math"/>
                  </w:rPr>
                  <m:t>U</m:t>
                </w:ins>
              </m:r>
            </m:e>
            <m:sub>
              <m:r>
                <w:ins w:id="160" w:author="Aslan" w:date="2022-12-13T18:04:00Z">
                  <w:rPr>
                    <w:rFonts w:ascii="Cambria Math" w:hAnsi="Cambria Math"/>
                  </w:rPr>
                  <m:t>1</m:t>
                </w:ins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ξ,n</m:t>
              </m:r>
            </m:e>
          </m:d>
          <m:r>
            <w:rPr>
              <w:rFonts w:ascii="Cambria Math" w:hAnsi="Cambria Math"/>
            </w:rPr>
            <m:t>*h(ξ,n;z)</m:t>
          </m:r>
        </m:oMath>
      </m:oMathPara>
    </w:p>
    <w:p w14:paraId="3E8691E0" w14:textId="78ABA436" w:rsidR="00671D4F" w:rsidDel="000E40D1" w:rsidRDefault="00671D4F" w:rsidP="00F45A58">
      <w:pPr>
        <w:jc w:val="both"/>
        <w:rPr>
          <w:del w:id="161" w:author="Aslan" w:date="2022-12-13T18:04:00Z"/>
        </w:rPr>
      </w:pPr>
    </w:p>
    <w:p w14:paraId="28C836DB" w14:textId="5EF48919" w:rsidR="00671D4F" w:rsidDel="00EF1633" w:rsidRDefault="00671D4F" w:rsidP="00F45A58">
      <w:pPr>
        <w:jc w:val="both"/>
        <w:rPr>
          <w:del w:id="162" w:author="Aslan" w:date="2022-12-13T16:52:00Z"/>
        </w:rPr>
      </w:pPr>
      <w:r w:rsidRPr="00671D4F">
        <w:lastRenderedPageBreak/>
        <w:t>where the convolution kernel is</w:t>
      </w:r>
      <w:r>
        <w:t>,</w:t>
      </w:r>
      <w:ins w:id="163" w:author="Burak Aslan" w:date="2022-12-13T22:04:00Z">
        <w:r w:rsidR="00337956">
          <w:t xml:space="preserve"> </w:t>
        </w:r>
      </w:ins>
    </w:p>
    <w:p w14:paraId="7B427A66" w14:textId="152A3C22" w:rsidR="00C42140" w:rsidRDefault="00671D4F" w:rsidP="00F45A58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ξ,n;z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-z</m:t>
            </m:r>
          </m:num>
          <m:den>
            <m:r>
              <w:rPr>
                <w:rFonts w:ascii="Cambria Math" w:hAnsi="Cambria Math"/>
              </w:rPr>
              <m:t>2πR</m:t>
            </m:r>
          </m:den>
        </m:f>
        <m:r>
          <w:rPr>
            <w:rFonts w:ascii="Cambria Math" w:hAnsi="Cambria Math"/>
          </w:rPr>
          <m:t>(ik-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ikR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C42140">
        <w:rPr>
          <w:rFonts w:eastAsiaTheme="minorEastAsia"/>
        </w:rPr>
        <w:t xml:space="preserve"> </w:t>
      </w:r>
    </w:p>
    <w:p w14:paraId="5FF72E73" w14:textId="2B5BD193" w:rsidR="00C42140" w:rsidRPr="00671D4F" w:rsidRDefault="00C42140" w:rsidP="00F45A5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547CDE0C" w14:textId="77777777" w:rsidR="00C42140" w:rsidRDefault="00C42140" w:rsidP="00F45A58">
      <w:pPr>
        <w:jc w:val="both"/>
      </w:pPr>
    </w:p>
    <w:p w14:paraId="3F6C8CDB" w14:textId="7D66E0B9" w:rsidR="00C42140" w:rsidRDefault="00C42140" w:rsidP="00F45A58">
      <w:pPr>
        <w:jc w:val="both"/>
      </w:pPr>
      <w:r>
        <w:t xml:space="preserve">Diffractio uses </w:t>
      </w:r>
      <w:r w:rsidR="003E4C9C" w:rsidRPr="003E4C9C">
        <w:t>Fast-Fourier-transform based numerical integration method for the Rayleigh-Sommerfeld diffraction formula</w:t>
      </w:r>
      <w:del w:id="164" w:author="Aslan" w:date="2022-12-14T14:37:00Z">
        <w:r w:rsidR="002E6585" w:rsidDel="00DB422B">
          <w:delText xml:space="preserve"> </w:delText>
        </w:r>
      </w:del>
      <w:r w:rsidR="002E6585">
        <w:fldChar w:fldCharType="begin" w:fldLock="1"/>
      </w:r>
      <w:r w:rsidR="00A90BBE">
        <w:instrText>ADDIN CSL_CITATION {"citationItems":[{"id":"ITEM-1","itemData":{"DOI":"10.1364/AO.45.001102","ISSN":"0003-6935","author":[{"dropping-particle":"","family":"Shen","given":"Fabin","non-dropping-particle":"","parse-names":false,"suffix":""},{"dropping-particle":"","family":"Wang","given":"Anbo","non-dropping-particle":"","parse-names":false,"suffix":""}],"container-title":"Applied Optics","id":"ITEM-1","issue":"6","issued":{"date-parts":[["2006","2","20"]]},"page":"1102","title":"Fast-Fourier-transform based numerical integration method for the Rayleigh-Sommerfeld diffraction formula","type":"article-journal","volume":"45"},"uris":["http://www.mendeley.com/documents/?uuid=8b8046ff-fabb-435e-a99a-c0e973bb1d4f"]}],"mendeley":{"formattedCitation":" [3]","plainTextFormattedCitation":" [3]","previouslyFormattedCitation":" [3]"},"properties":{"noteIndex":0},"schema":"https://github.com/citation-style-language/schema/raw/master/csl-citation.json"}</w:instrText>
      </w:r>
      <w:r w:rsidR="002E6585">
        <w:fldChar w:fldCharType="separate"/>
      </w:r>
      <w:r w:rsidR="00D81A6D" w:rsidRPr="00D81A6D">
        <w:rPr>
          <w:noProof/>
        </w:rPr>
        <w:t> [3]</w:t>
      </w:r>
      <w:r w:rsidR="002E6585">
        <w:fldChar w:fldCharType="end"/>
      </w:r>
      <w:r w:rsidR="002E6585">
        <w:t>.</w:t>
      </w:r>
    </w:p>
    <w:p w14:paraId="7BB7E033" w14:textId="77777777" w:rsidR="003E4C9C" w:rsidRDefault="003E4C9C" w:rsidP="00F45A58">
      <w:pPr>
        <w:jc w:val="both"/>
      </w:pPr>
    </w:p>
    <w:p w14:paraId="5CBB91C8" w14:textId="0C199089" w:rsidR="00847567" w:rsidRDefault="00337956">
      <w:pPr>
        <w:jc w:val="both"/>
        <w:rPr>
          <w:rFonts w:eastAsiaTheme="minorEastAsia"/>
        </w:rPr>
      </w:pPr>
      <w:ins w:id="165" w:author="Burak Aslan" w:date="2022-12-13T22:05:00Z">
        <w:r>
          <w:t>We measured the profile of the beam on our optical path, which is needed in the simulations.</w:t>
        </w:r>
      </w:ins>
      <w:ins w:id="166" w:author="Burak Aslan" w:date="2022-12-13T22:06:00Z">
        <w:r>
          <w:t xml:space="preserve"> </w:t>
        </w:r>
      </w:ins>
      <w:del w:id="167" w:author="Burak Aslan" w:date="2022-12-13T22:06:00Z">
        <w:r w:rsidR="00C42140" w:rsidDel="00337956">
          <w:delText>In our experiment</w:delText>
        </w:r>
      </w:del>
      <w:ins w:id="168" w:author="Aslan" w:date="2022-12-13T18:04:00Z">
        <w:del w:id="169" w:author="Burak Aslan" w:date="2022-12-13T22:06:00Z">
          <w:r w:rsidR="008302C6" w:rsidDel="00337956">
            <w:delText>,</w:delText>
          </w:r>
        </w:del>
      </w:ins>
      <w:del w:id="170" w:author="Burak Aslan" w:date="2022-12-13T22:06:00Z">
        <w:r w:rsidR="00C42140" w:rsidDel="00337956">
          <w:delText xml:space="preserve"> </w:delText>
        </w:r>
        <w:r w:rsidR="00847567" w:rsidDel="00337956">
          <w:delText xml:space="preserve">we modeled </w:delText>
        </w:r>
      </w:del>
      <w:ins w:id="171" w:author="Burak Aslan" w:date="2022-12-13T22:06:00Z">
        <w:r>
          <w:t xml:space="preserve">The initial </w:t>
        </w:r>
      </w:ins>
      <w:del w:id="172" w:author="Burak Aslan" w:date="2022-12-13T22:06:00Z">
        <w:r w:rsidR="00187697" w:rsidDel="00337956">
          <w:delText>Gaussian</w:delText>
        </w:r>
        <w:r w:rsidR="00847567" w:rsidDel="00337956">
          <w:delText xml:space="preserve"> </w:delText>
        </w:r>
      </w:del>
      <w:ins w:id="173" w:author="Burak Aslan" w:date="2022-12-13T22:06:00Z">
        <w:r>
          <w:t xml:space="preserve">Gaussian </w:t>
        </w:r>
      </w:ins>
      <w:r w:rsidR="00847567">
        <w:t xml:space="preserve">beam </w:t>
      </w:r>
      <w:del w:id="174" w:author="Burak Aslan" w:date="2022-12-13T22:06:00Z">
        <w:r w:rsidR="00847567" w:rsidDel="00337956">
          <w:delText>with</w:delText>
        </w:r>
        <w:r w:rsidR="00C42140" w:rsidDel="00337956">
          <w:delText xml:space="preserve"> </w:delText>
        </w:r>
      </w:del>
      <w:ins w:id="175" w:author="Burak Aslan" w:date="2022-12-13T22:06:00Z">
        <w:r>
          <w:t xml:space="preserve">has a </w:t>
        </w:r>
      </w:ins>
      <w:ins w:id="176" w:author="Burak Aslan" w:date="2022-12-13T22:15:00Z">
        <w:r w:rsidR="000F4D40">
          <w:t xml:space="preserve">measured </w:t>
        </w:r>
      </w:ins>
      <w:del w:id="177" w:author="Aslan" w:date="2022-12-14T16:49:00Z">
        <w:r w:rsidR="00C42140" w:rsidDel="00E2705F">
          <w:delText xml:space="preserve">waist </w:delText>
        </w:r>
      </w:del>
      <w:ins w:id="178" w:author="Aslan" w:date="2022-12-14T16:49:00Z">
        <w:r w:rsidR="00E2705F">
          <w:t xml:space="preserve">FWHM </w:t>
        </w:r>
      </w:ins>
      <w:r w:rsidR="00C42140">
        <w:t xml:space="preserve">of </w:t>
      </w:r>
      <w:ins w:id="179" w:author="Aslan" w:date="2022-12-14T16:49:00Z">
        <w:r w:rsidR="00E2705F">
          <w:t xml:space="preserve">around </w:t>
        </w:r>
      </w:ins>
      <w:del w:id="180" w:author="Aslan" w:date="2022-12-14T16:49:00Z">
        <w:r w:rsidR="00C42140" w:rsidDel="00E2705F">
          <w:delText xml:space="preserve">3418 </w:delText>
        </w:r>
      </w:del>
      <w:ins w:id="181" w:author="Aslan" w:date="2022-12-14T16:49:00Z">
        <w:r w:rsidR="00E2705F">
          <w:t xml:space="preserve">4023 </w:t>
        </w:r>
      </w:ins>
      <m:oMath>
        <m:r>
          <w:rPr>
            <w:rFonts w:ascii="Cambria Math" w:hAnsi="Cambria Math"/>
          </w:rPr>
          <m:t>μm</m:t>
        </m:r>
        <m:r>
          <w:del w:id="182" w:author="Aslan" w:date="2022-12-14T16:51:00Z">
            <m:rPr>
              <m:sty m:val="p"/>
            </m:rPr>
            <w:rPr>
              <w:rFonts w:ascii="Cambria Math" w:eastAsiaTheme="minorEastAsia" w:hAnsi="Cambria Math"/>
            </w:rPr>
            <m:t xml:space="preserve"> and </m:t>
          </w:del>
        </m:r>
        <m:r>
          <w:ins w:id="183" w:author="Burak Aslan" w:date="2022-12-13T22:06:00Z">
            <w:del w:id="184" w:author="Aslan" w:date="2022-12-14T16:51:00Z">
              <m:rPr>
                <m:sty m:val="p"/>
              </m:rPr>
              <w:rPr>
                <w:rFonts w:ascii="Cambria Math" w:eastAsiaTheme="minorEastAsia" w:hAnsi="Cambria Math"/>
              </w:rPr>
              <m:t xml:space="preserve">an </m:t>
            </w:del>
          </w:ins>
        </m:r>
        <m:r>
          <w:del w:id="185" w:author="Aslan" w:date="2022-12-14T16:51:00Z">
            <m:rPr>
              <m:sty m:val="p"/>
            </m:rPr>
            <w:rPr>
              <w:rFonts w:ascii="Cambria Math" w:eastAsiaTheme="minorEastAsia" w:hAnsi="Cambria Math"/>
            </w:rPr>
            <m:t xml:space="preserve">Amplitude </m:t>
          </w:del>
        </m:r>
        <m:r>
          <w:ins w:id="186" w:author="Burak Aslan" w:date="2022-12-13T22:06:00Z">
            <w:del w:id="187" w:author="Aslan" w:date="2022-12-14T16:51:00Z">
              <m:rPr>
                <m:sty m:val="p"/>
              </m:rPr>
              <w:rPr>
                <w:rFonts w:ascii="Cambria Math" w:eastAsiaTheme="minorEastAsia" w:hAnsi="Cambria Math"/>
              </w:rPr>
              <m:t xml:space="preserve">amplitude of </m:t>
            </w:del>
          </w:ins>
        </m:r>
        <m:r>
          <w:del w:id="188" w:author="Aslan" w:date="2022-12-14T16:51:00Z">
            <m:rPr>
              <m:sty m:val="p"/>
            </m:rPr>
            <w:rPr>
              <w:rFonts w:ascii="Cambria Math" w:eastAsiaTheme="minorEastAsia" w:hAnsi="Cambria Math"/>
            </w:rPr>
            <m:t>1</m:t>
          </w:del>
        </m:r>
        <m:r>
          <w:ins w:id="189" w:author="Burak Aslan" w:date="2022-12-13T22:06:00Z">
            <w:del w:id="190" w:author="Aslan" w:date="2022-12-14T16:51:00Z">
              <m:rPr>
                <m:sty m:val="p"/>
              </m:rPr>
              <w:rPr>
                <w:rFonts w:ascii="Cambria Math" w:eastAsiaTheme="minorEastAsia" w:hAnsi="Cambria Math"/>
              </w:rPr>
              <m:t xml:space="preserve"> in SI units</m:t>
            </w:del>
          </w:ins>
        </m:r>
      </m:oMath>
      <w:del w:id="191" w:author="Burak Aslan" w:date="2022-12-13T22:06:00Z">
        <w:r w:rsidR="003E4C9C" w:rsidDel="00337956">
          <w:rPr>
            <w:rFonts w:eastAsiaTheme="minorEastAsia"/>
          </w:rPr>
          <w:delText>,</w:delText>
        </w:r>
      </w:del>
      <w:ins w:id="192" w:author="Burak Aslan" w:date="2022-12-13T22:06:00Z">
        <w:del w:id="193" w:author="Aslan" w:date="2022-12-14T16:51:00Z">
          <w:r w:rsidDel="00E2705F">
            <w:rPr>
              <w:rFonts w:eastAsiaTheme="minorEastAsia"/>
            </w:rPr>
            <w:delText>.</w:delText>
          </w:r>
        </w:del>
      </w:ins>
      <w:ins w:id="194" w:author="Aslan" w:date="2022-12-14T16:51:00Z">
        <w:r w:rsidR="00E2705F">
          <w:rPr>
            <w:rFonts w:eastAsiaTheme="minorEastAsia"/>
          </w:rPr>
          <w:t xml:space="preserve"> as shown in </w:t>
        </w:r>
        <w:r w:rsidR="00E2705F">
          <w:rPr>
            <w:rFonts w:eastAsiaTheme="minorEastAsia"/>
          </w:rPr>
          <w:fldChar w:fldCharType="begin"/>
        </w:r>
        <w:r w:rsidR="00E2705F">
          <w:rPr>
            <w:rFonts w:eastAsiaTheme="minorEastAsia"/>
          </w:rPr>
          <w:instrText xml:space="preserve"> REF _Ref121929120 \h </w:instrText>
        </w:r>
        <w:r w:rsidR="00E2705F">
          <w:rPr>
            <w:rFonts w:eastAsiaTheme="minorEastAsia"/>
          </w:rPr>
        </w:r>
      </w:ins>
      <w:r w:rsidR="00E2705F">
        <w:rPr>
          <w:rFonts w:eastAsiaTheme="minorEastAsia"/>
        </w:rPr>
        <w:fldChar w:fldCharType="separate"/>
      </w:r>
      <w:ins w:id="195" w:author="Aslan" w:date="2022-12-14T16:51:00Z">
        <w:r w:rsidR="00E2705F">
          <w:t xml:space="preserve">Figure </w:t>
        </w:r>
        <w:r w:rsidR="00E2705F">
          <w:rPr>
            <w:noProof/>
          </w:rPr>
          <w:t>2</w:t>
        </w:r>
        <w:r w:rsidR="00E2705F">
          <w:rPr>
            <w:rFonts w:eastAsiaTheme="minorEastAsia"/>
          </w:rPr>
          <w:fldChar w:fldCharType="end"/>
        </w:r>
        <w:r w:rsidR="00E2705F">
          <w:rPr>
            <w:rFonts w:eastAsiaTheme="minorEastAsia"/>
          </w:rPr>
          <w:t>.</w:t>
        </w:r>
      </w:ins>
      <w:r w:rsidR="003E4C9C">
        <w:rPr>
          <w:rFonts w:eastAsiaTheme="minorEastAsia"/>
        </w:rPr>
        <w:t xml:space="preserve"> </w:t>
      </w:r>
      <w:del w:id="196" w:author="Aslan" w:date="2022-12-14T14:37:00Z">
        <w:r w:rsidR="00847567" w:rsidDel="00DB422B">
          <w:rPr>
            <w:rFonts w:eastAsiaTheme="minorEastAsia"/>
          </w:rPr>
          <w:delText xml:space="preserve">The lenses were modeled as follows; </w:delText>
        </w:r>
        <w:r w:rsidR="00187697" w:rsidDel="00DB422B">
          <w:rPr>
            <w:rFonts w:eastAsiaTheme="minorEastAsia"/>
          </w:rPr>
          <w:delText>l</w:delText>
        </w:r>
      </w:del>
      <w:ins w:id="197" w:author="Aslan" w:date="2022-12-14T14:37:00Z">
        <w:r w:rsidR="00DB422B">
          <w:rPr>
            <w:rFonts w:eastAsiaTheme="minorEastAsia"/>
          </w:rPr>
          <w:t>L</w:t>
        </w:r>
      </w:ins>
      <w:r w:rsidR="00187697">
        <w:rPr>
          <w:rFonts w:eastAsiaTheme="minorEastAsia"/>
        </w:rPr>
        <w:t>ens #1</w:t>
      </w:r>
      <w:ins w:id="198" w:author="Aslan" w:date="2022-12-14T14:37:00Z">
        <w:r w:rsidR="00DB422B">
          <w:rPr>
            <w:rFonts w:eastAsiaTheme="minorEastAsia"/>
          </w:rPr>
          <w:t xml:space="preserve"> is a 20x</w:t>
        </w:r>
      </w:ins>
      <w:r w:rsidR="001B62FC">
        <w:rPr>
          <w:rFonts w:eastAsiaTheme="minorEastAsia"/>
        </w:rPr>
        <w:t xml:space="preserve"> microscope</w:t>
      </w:r>
      <w:ins w:id="199" w:author="Aslan" w:date="2022-12-14T14:37:00Z">
        <w:r w:rsidR="00DB422B">
          <w:rPr>
            <w:rFonts w:eastAsiaTheme="minorEastAsia"/>
          </w:rPr>
          <w:t xml:space="preserve"> objective</w:t>
        </w:r>
      </w:ins>
      <w:r w:rsidR="00847567">
        <w:rPr>
          <w:rFonts w:eastAsiaTheme="minorEastAsia"/>
        </w:rPr>
        <w:t xml:space="preserve"> with </w:t>
      </w:r>
      <w:ins w:id="200" w:author="Burak Aslan" w:date="2022-12-13T22:06:00Z">
        <w:r>
          <w:rPr>
            <w:rFonts w:eastAsiaTheme="minorEastAsia"/>
          </w:rPr>
          <w:t xml:space="preserve">a </w:t>
        </w:r>
      </w:ins>
      <w:ins w:id="201" w:author="Aslan" w:date="2022-12-14T14:37:00Z">
        <w:r w:rsidR="00DB422B">
          <w:rPr>
            <w:rFonts w:eastAsiaTheme="minorEastAsia"/>
          </w:rPr>
          <w:t xml:space="preserve">back aperture </w:t>
        </w:r>
      </w:ins>
      <w:r w:rsidR="003E4C9C">
        <w:rPr>
          <w:rFonts w:eastAsiaTheme="minorEastAsia"/>
        </w:rPr>
        <w:t xml:space="preserve">diameter of 12 </w:t>
      </w:r>
      <m:oMath>
        <m:r>
          <w:rPr>
            <w:rFonts w:ascii="Cambria Math" w:hAnsi="Cambria Math"/>
          </w:rPr>
          <m:t>mm</m:t>
        </m:r>
      </m:oMath>
      <w:r w:rsidR="00847567">
        <w:rPr>
          <w:rFonts w:eastAsiaTheme="minorEastAsia"/>
        </w:rPr>
        <w:t>,</w:t>
      </w:r>
      <w:r w:rsidR="00847567" w:rsidRPr="00847567">
        <w:rPr>
          <w:rFonts w:ascii="Cambria Math" w:hAnsi="Cambria Math"/>
          <w:i/>
        </w:rPr>
        <w:t xml:space="preserve"> </w:t>
      </w:r>
      <w:r w:rsidR="002C5286">
        <w:rPr>
          <w:rFonts w:eastAsiaTheme="minorEastAsia"/>
        </w:rPr>
        <w:t>lens #2</w:t>
      </w:r>
      <w:r w:rsidR="00847567">
        <w:rPr>
          <w:rFonts w:eastAsiaTheme="minorEastAsia"/>
        </w:rPr>
        <w:t xml:space="preserve"> </w:t>
      </w:r>
      <w:del w:id="202" w:author="Aslan" w:date="2022-12-14T14:37:00Z">
        <w:r w:rsidR="00847567" w:rsidDel="00DB422B">
          <w:rPr>
            <w:rFonts w:eastAsiaTheme="minorEastAsia"/>
          </w:rPr>
          <w:delText xml:space="preserve">with </w:delText>
        </w:r>
      </w:del>
      <w:ins w:id="203" w:author="Aslan" w:date="2022-12-14T14:37:00Z">
        <w:r w:rsidR="00DB422B">
          <w:rPr>
            <w:rFonts w:eastAsiaTheme="minorEastAsia"/>
          </w:rPr>
          <w:t xml:space="preserve">has </w:t>
        </w:r>
      </w:ins>
      <w:ins w:id="204" w:author="Burak Aslan" w:date="2022-12-13T22:06:00Z">
        <w:r>
          <w:rPr>
            <w:rFonts w:eastAsiaTheme="minorEastAsia"/>
          </w:rPr>
          <w:t xml:space="preserve">a </w:t>
        </w:r>
      </w:ins>
      <w:r w:rsidR="00847567">
        <w:rPr>
          <w:rFonts w:eastAsiaTheme="minorEastAsia"/>
        </w:rPr>
        <w:t xml:space="preserve">diameter </w:t>
      </w:r>
      <w:r w:rsidR="00390D8A">
        <w:rPr>
          <w:rFonts w:eastAsiaTheme="minorEastAsia"/>
        </w:rPr>
        <w:t xml:space="preserve">25.4 </w:t>
      </w:r>
      <m:oMath>
        <m:r>
          <w:rPr>
            <w:rFonts w:ascii="Cambria Math" w:hAnsi="Cambria Math"/>
          </w:rPr>
          <m:t>mm</m:t>
        </m:r>
      </m:oMath>
      <w:r w:rsidR="00390D8A">
        <w:rPr>
          <w:rFonts w:eastAsiaTheme="minorEastAsia"/>
        </w:rPr>
        <w:t xml:space="preserve"> and </w:t>
      </w:r>
      <w:ins w:id="205" w:author="Burak Aslan" w:date="2022-12-13T22:07:00Z">
        <w:r>
          <w:rPr>
            <w:rFonts w:eastAsiaTheme="minorEastAsia"/>
          </w:rPr>
          <w:t xml:space="preserve">a </w:t>
        </w:r>
      </w:ins>
      <w:r w:rsidR="00390D8A">
        <w:rPr>
          <w:rFonts w:eastAsiaTheme="minorEastAsia"/>
        </w:rPr>
        <w:t>focal length 200</w:t>
      </w:r>
      <w:r w:rsidR="00390D8A" w:rsidRPr="00390D8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mm</m:t>
        </m:r>
      </m:oMath>
      <w:r w:rsidR="00390D8A">
        <w:rPr>
          <w:rFonts w:ascii="Cambria Math" w:eastAsiaTheme="minorEastAsia" w:hAnsi="Cambria Math"/>
          <w:i/>
        </w:rPr>
        <w:t>.</w:t>
      </w:r>
      <w:r w:rsidR="00390D8A">
        <w:rPr>
          <w:rFonts w:eastAsiaTheme="minorEastAsia"/>
        </w:rPr>
        <w:t xml:space="preserve"> </w:t>
      </w:r>
      <w:del w:id="206" w:author="Aslan" w:date="2022-12-14T14:38:00Z">
        <w:r w:rsidR="003E4C9C" w:rsidDel="00DB422B">
          <w:rPr>
            <w:rFonts w:eastAsiaTheme="minorEastAsia"/>
          </w:rPr>
          <w:delText xml:space="preserve">To </w:delText>
        </w:r>
      </w:del>
      <w:ins w:id="207" w:author="Aslan" w:date="2022-12-14T14:38:00Z">
        <w:r w:rsidR="00DB422B">
          <w:rPr>
            <w:rFonts w:eastAsiaTheme="minorEastAsia"/>
          </w:rPr>
          <w:t>We used an effective</w:t>
        </w:r>
      </w:ins>
      <w:del w:id="208" w:author="Aslan" w:date="2022-12-14T14:38:00Z">
        <w:r w:rsidR="003E4C9C" w:rsidDel="00DB422B">
          <w:rPr>
            <w:rFonts w:eastAsiaTheme="minorEastAsia"/>
          </w:rPr>
          <w:delText>get</w:delText>
        </w:r>
      </w:del>
      <w:r w:rsidR="003E4C9C">
        <w:rPr>
          <w:rFonts w:eastAsiaTheme="minorEastAsia"/>
        </w:rPr>
        <w:t xml:space="preserve"> focal length of</w:t>
      </w:r>
      <w:r w:rsidR="00842108">
        <w:rPr>
          <w:rFonts w:eastAsiaTheme="minorEastAsia"/>
        </w:rPr>
        <w:t xml:space="preserve"> lens #1</w:t>
      </w:r>
      <w:r w:rsidR="003E4C9C">
        <w:rPr>
          <w:rFonts w:eastAsiaTheme="minorEastAsia"/>
        </w:rPr>
        <w:t xml:space="preserve"> </w:t>
      </w:r>
      <w:del w:id="209" w:author="Aslan" w:date="2022-12-14T14:38:00Z">
        <w:r w:rsidR="003E4C9C" w:rsidDel="00DB422B">
          <w:rPr>
            <w:rFonts w:eastAsiaTheme="minorEastAsia"/>
          </w:rPr>
          <w:delText xml:space="preserve">we used </w:delText>
        </w:r>
        <m:oMath>
          <m:r>
            <w:rPr>
              <w:rFonts w:ascii="Cambria Math" w:eastAsiaTheme="minorEastAsia" w:hAnsi="Cambria Math"/>
            </w:rPr>
            <m:t xml:space="preserve"> </m:t>
          </m:r>
        </m:oMath>
      </w:del>
      <w:ins w:id="210" w:author="Aslan" w:date="2022-12-14T14:38:00Z">
        <w:r w:rsidR="00DB422B">
          <w:rPr>
            <w:rFonts w:eastAsiaTheme="minorEastAsia"/>
          </w:rPr>
          <w:t xml:space="preserve">from the formula </w:t>
        </w:r>
      </w:ins>
      <m:oMath>
        <m:r>
          <w:rPr>
            <w:rFonts w:ascii="Cambria Math" w:eastAsiaTheme="minorEastAsia" w:hAnsi="Cambria Math"/>
          </w:rPr>
          <m:t>EP=2*NA*EFL</m:t>
        </m:r>
      </m:oMath>
      <w:r w:rsidR="003E4C9C">
        <w:rPr>
          <w:rFonts w:eastAsiaTheme="minorEastAsia"/>
        </w:rPr>
        <w:t xml:space="preserve"> </w:t>
      </w:r>
      <w:del w:id="211" w:author="Aslan" w:date="2022-12-14T14:38:00Z">
        <w:r w:rsidR="003E4C9C" w:rsidDel="00DB422B">
          <w:rPr>
            <w:rFonts w:eastAsiaTheme="minorEastAsia"/>
          </w:rPr>
          <w:delText xml:space="preserve">formula </w:delText>
        </w:r>
      </w:del>
      <w:r w:rsidR="003E4C9C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EP</m:t>
        </m:r>
      </m:oMath>
      <w:r w:rsidR="003E4C9C" w:rsidRPr="003E4C9C">
        <w:rPr>
          <w:rFonts w:eastAsiaTheme="minorEastAsia"/>
        </w:rPr>
        <w:t xml:space="preserve"> </w:t>
      </w:r>
      <w:ins w:id="212" w:author="Aslan" w:date="2022-12-14T14:38:00Z">
        <w:r w:rsidR="00791DFB">
          <w:rPr>
            <w:rFonts w:eastAsiaTheme="minorEastAsia"/>
          </w:rPr>
          <w:t>is</w:t>
        </w:r>
      </w:ins>
      <w:del w:id="213" w:author="Aslan" w:date="2022-12-14T14:38:00Z">
        <w:r w:rsidR="003E4C9C" w:rsidRPr="003E4C9C" w:rsidDel="00791DFB">
          <w:rPr>
            <w:rFonts w:eastAsiaTheme="minorEastAsia"/>
          </w:rPr>
          <w:delText>=</w:delText>
        </w:r>
      </w:del>
      <w:r w:rsidR="003E4C9C" w:rsidRPr="003E4C9C">
        <w:rPr>
          <w:rFonts w:eastAsiaTheme="minorEastAsia"/>
        </w:rPr>
        <w:t xml:space="preserve"> </w:t>
      </w:r>
      <w:del w:id="214" w:author="Aslan" w:date="2022-12-14T14:38:00Z">
        <w:r w:rsidR="003E4C9C" w:rsidRPr="003E4C9C" w:rsidDel="00791DFB">
          <w:rPr>
            <w:rFonts w:eastAsiaTheme="minorEastAsia"/>
          </w:rPr>
          <w:delText xml:space="preserve">Entrance </w:delText>
        </w:r>
      </w:del>
      <w:ins w:id="215" w:author="Aslan" w:date="2022-12-14T14:38:00Z">
        <w:r w:rsidR="00791DFB">
          <w:rPr>
            <w:rFonts w:eastAsiaTheme="minorEastAsia"/>
          </w:rPr>
          <w:t>e</w:t>
        </w:r>
        <w:r w:rsidR="00791DFB" w:rsidRPr="003E4C9C">
          <w:rPr>
            <w:rFonts w:eastAsiaTheme="minorEastAsia"/>
          </w:rPr>
          <w:t xml:space="preserve">ntrance </w:t>
        </w:r>
      </w:ins>
      <w:del w:id="216" w:author="Aslan" w:date="2022-12-14T14:38:00Z">
        <w:r w:rsidR="003E4C9C" w:rsidRPr="003E4C9C" w:rsidDel="00791DFB">
          <w:rPr>
            <w:rFonts w:eastAsiaTheme="minorEastAsia"/>
          </w:rPr>
          <w:delText xml:space="preserve">Pupil </w:delText>
        </w:r>
      </w:del>
      <w:ins w:id="217" w:author="Aslan" w:date="2022-12-14T14:38:00Z">
        <w:r w:rsidR="00791DFB">
          <w:rPr>
            <w:rFonts w:eastAsiaTheme="minorEastAsia"/>
          </w:rPr>
          <w:t>p</w:t>
        </w:r>
        <w:r w:rsidR="00791DFB" w:rsidRPr="003E4C9C">
          <w:rPr>
            <w:rFonts w:eastAsiaTheme="minorEastAsia"/>
          </w:rPr>
          <w:t xml:space="preserve">upil </w:t>
        </w:r>
      </w:ins>
      <w:del w:id="218" w:author="Aslan" w:date="2022-12-14T14:38:00Z">
        <w:r w:rsidR="003E4C9C" w:rsidRPr="003E4C9C" w:rsidDel="00791DFB">
          <w:rPr>
            <w:rFonts w:eastAsiaTheme="minorEastAsia"/>
          </w:rPr>
          <w:delText>Diameter</w:delText>
        </w:r>
      </w:del>
      <w:ins w:id="219" w:author="Aslan" w:date="2022-12-14T14:38:00Z">
        <w:r w:rsidR="00791DFB">
          <w:rPr>
            <w:rFonts w:eastAsiaTheme="minorEastAsia"/>
          </w:rPr>
          <w:t>d</w:t>
        </w:r>
        <w:r w:rsidR="00791DFB" w:rsidRPr="003E4C9C">
          <w:rPr>
            <w:rFonts w:eastAsiaTheme="minorEastAsia"/>
          </w:rPr>
          <w:t>iameter</w:t>
        </w:r>
      </w:ins>
      <w:r w:rsidR="003E4C9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NA</m:t>
        </m:r>
      </m:oMath>
      <w:del w:id="220" w:author="Burak Aslan" w:date="2022-12-13T22:15:00Z">
        <w:r w:rsidR="003E4C9C" w:rsidRPr="003E4C9C" w:rsidDel="000F4D40">
          <w:rPr>
            <w:rFonts w:eastAsiaTheme="minorEastAsia"/>
          </w:rPr>
          <w:delText xml:space="preserve"> </w:delText>
        </w:r>
      </w:del>
      <w:ins w:id="221" w:author="Aslan" w:date="2022-12-14T14:38:00Z">
        <w:r w:rsidR="00791DFB">
          <w:rPr>
            <w:rFonts w:eastAsiaTheme="minorEastAsia"/>
          </w:rPr>
          <w:t xml:space="preserve"> is</w:t>
        </w:r>
      </w:ins>
      <w:del w:id="222" w:author="Aslan" w:date="2022-12-14T14:38:00Z">
        <w:r w:rsidR="00187697" w:rsidDel="00791DFB">
          <w:rPr>
            <w:rFonts w:eastAsiaTheme="minorEastAsia"/>
          </w:rPr>
          <w:delText>:</w:delText>
        </w:r>
      </w:del>
      <w:r w:rsidR="003E4C9C" w:rsidRPr="003E4C9C">
        <w:rPr>
          <w:rFonts w:eastAsiaTheme="minorEastAsia"/>
        </w:rPr>
        <w:t xml:space="preserve"> </w:t>
      </w:r>
      <w:ins w:id="223" w:author="Aslan" w:date="2022-12-14T14:39:00Z">
        <w:r w:rsidR="00791DFB">
          <w:rPr>
            <w:rFonts w:eastAsiaTheme="minorEastAsia"/>
          </w:rPr>
          <w:t xml:space="preserve">the </w:t>
        </w:r>
      </w:ins>
      <w:del w:id="224" w:author="Aslan" w:date="2022-12-14T14:39:00Z">
        <w:r w:rsidR="003E4C9C" w:rsidRPr="003E4C9C" w:rsidDel="00791DFB">
          <w:rPr>
            <w:rFonts w:eastAsiaTheme="minorEastAsia"/>
          </w:rPr>
          <w:delText xml:space="preserve">Numerical </w:delText>
        </w:r>
      </w:del>
      <w:ins w:id="225" w:author="Aslan" w:date="2022-12-14T14:39:00Z">
        <w:r w:rsidR="00791DFB">
          <w:rPr>
            <w:rFonts w:eastAsiaTheme="minorEastAsia"/>
          </w:rPr>
          <w:t>n</w:t>
        </w:r>
        <w:r w:rsidR="00791DFB" w:rsidRPr="003E4C9C">
          <w:rPr>
            <w:rFonts w:eastAsiaTheme="minorEastAsia"/>
          </w:rPr>
          <w:t xml:space="preserve">umerical </w:t>
        </w:r>
        <w:r w:rsidR="00791DFB">
          <w:rPr>
            <w:rFonts w:eastAsiaTheme="minorEastAsia"/>
          </w:rPr>
          <w:t>a</w:t>
        </w:r>
      </w:ins>
      <w:del w:id="226" w:author="Aslan" w:date="2022-12-14T14:39:00Z">
        <w:r w:rsidR="003E4C9C" w:rsidRPr="003E4C9C" w:rsidDel="00791DFB">
          <w:rPr>
            <w:rFonts w:eastAsiaTheme="minorEastAsia"/>
          </w:rPr>
          <w:delText>A</w:delText>
        </w:r>
      </w:del>
      <w:r w:rsidR="003E4C9C" w:rsidRPr="003E4C9C">
        <w:rPr>
          <w:rFonts w:eastAsiaTheme="minorEastAsia"/>
        </w:rPr>
        <w:t>perture</w:t>
      </w:r>
      <w:r w:rsidR="00187697">
        <w:rPr>
          <w:rFonts w:eastAsiaTheme="minorEastAsia"/>
        </w:rPr>
        <w:t>=</w:t>
      </w:r>
      <w:r w:rsidR="003E4C9C" w:rsidRPr="003E4C9C">
        <w:rPr>
          <w:rFonts w:eastAsiaTheme="minorEastAsia"/>
        </w:rPr>
        <w:t xml:space="preserve"> 0.45, </w:t>
      </w:r>
      <m:oMath>
        <m:r>
          <w:rPr>
            <w:rFonts w:ascii="Cambria Math" w:eastAsiaTheme="minorEastAsia" w:hAnsi="Cambria Math"/>
          </w:rPr>
          <m:t>EFL</m:t>
        </m:r>
      </m:oMath>
      <w:r w:rsidR="003E4C9C" w:rsidRPr="003E4C9C">
        <w:rPr>
          <w:rFonts w:eastAsiaTheme="minorEastAsia"/>
        </w:rPr>
        <w:t xml:space="preserve"> </w:t>
      </w:r>
      <w:del w:id="227" w:author="Aslan" w:date="2022-12-14T14:38:00Z">
        <w:r w:rsidR="003E4C9C" w:rsidRPr="003E4C9C" w:rsidDel="00DB422B">
          <w:rPr>
            <w:rFonts w:eastAsiaTheme="minorEastAsia"/>
          </w:rPr>
          <w:delText xml:space="preserve">= </w:delText>
        </w:r>
      </w:del>
      <w:ins w:id="228" w:author="Aslan" w:date="2022-12-14T14:38:00Z">
        <w:r w:rsidR="00DB422B">
          <w:rPr>
            <w:rFonts w:eastAsiaTheme="minorEastAsia"/>
          </w:rPr>
          <w:t>is</w:t>
        </w:r>
        <w:r w:rsidR="00DB422B" w:rsidRPr="003E4C9C">
          <w:rPr>
            <w:rFonts w:eastAsiaTheme="minorEastAsia"/>
          </w:rPr>
          <w:t xml:space="preserve"> </w:t>
        </w:r>
      </w:ins>
      <w:del w:id="229" w:author="Aslan" w:date="2022-12-14T14:39:00Z">
        <w:r w:rsidR="003E4C9C" w:rsidRPr="003E4C9C" w:rsidDel="00791DFB">
          <w:rPr>
            <w:rFonts w:eastAsiaTheme="minorEastAsia"/>
          </w:rPr>
          <w:delText xml:space="preserve">Effective </w:delText>
        </w:r>
      </w:del>
      <w:ins w:id="230" w:author="Aslan" w:date="2022-12-14T14:39:00Z">
        <w:r w:rsidR="00791DFB">
          <w:rPr>
            <w:rFonts w:eastAsiaTheme="minorEastAsia"/>
          </w:rPr>
          <w:t>e</w:t>
        </w:r>
        <w:r w:rsidR="00791DFB" w:rsidRPr="003E4C9C">
          <w:rPr>
            <w:rFonts w:eastAsiaTheme="minorEastAsia"/>
          </w:rPr>
          <w:t xml:space="preserve">ffective </w:t>
        </w:r>
      </w:ins>
      <w:del w:id="231" w:author="Aslan" w:date="2022-12-14T14:39:00Z">
        <w:r w:rsidR="003E4C9C" w:rsidRPr="003E4C9C" w:rsidDel="00791DFB">
          <w:rPr>
            <w:rFonts w:eastAsiaTheme="minorEastAsia"/>
          </w:rPr>
          <w:delText xml:space="preserve">Focal </w:delText>
        </w:r>
      </w:del>
      <w:ins w:id="232" w:author="Aslan" w:date="2022-12-14T14:39:00Z">
        <w:r w:rsidR="00791DFB">
          <w:rPr>
            <w:rFonts w:eastAsiaTheme="minorEastAsia"/>
          </w:rPr>
          <w:t>f</w:t>
        </w:r>
        <w:r w:rsidR="00791DFB" w:rsidRPr="003E4C9C">
          <w:rPr>
            <w:rFonts w:eastAsiaTheme="minorEastAsia"/>
          </w:rPr>
          <w:t xml:space="preserve">ocal </w:t>
        </w:r>
      </w:ins>
      <w:del w:id="233" w:author="Aslan" w:date="2022-12-14T14:39:00Z">
        <w:r w:rsidR="003E4C9C" w:rsidRPr="003E4C9C" w:rsidDel="00791DFB">
          <w:rPr>
            <w:rFonts w:eastAsiaTheme="minorEastAsia"/>
          </w:rPr>
          <w:delText>Length</w:delText>
        </w:r>
      </w:del>
      <w:ins w:id="234" w:author="Aslan" w:date="2022-12-14T14:39:00Z">
        <w:r w:rsidR="00791DFB">
          <w:rPr>
            <w:rFonts w:eastAsiaTheme="minorEastAsia"/>
          </w:rPr>
          <w:t>l</w:t>
        </w:r>
        <w:r w:rsidR="00791DFB" w:rsidRPr="003E4C9C">
          <w:rPr>
            <w:rFonts w:eastAsiaTheme="minorEastAsia"/>
          </w:rPr>
          <w:t>ength</w:t>
        </w:r>
      </w:ins>
      <w:r w:rsidR="003E4C9C" w:rsidRPr="003E4C9C">
        <w:rPr>
          <w:rFonts w:eastAsiaTheme="minorEastAsia"/>
        </w:rPr>
        <w:t>.</w:t>
      </w:r>
      <w:r w:rsidR="00847567">
        <w:rPr>
          <w:rFonts w:eastAsiaTheme="minorEastAsia"/>
        </w:rPr>
        <w:t xml:space="preserve"> </w:t>
      </w:r>
    </w:p>
    <w:p w14:paraId="4F344566" w14:textId="77777777" w:rsidR="00847567" w:rsidRDefault="00847567" w:rsidP="00F45A58">
      <w:pPr>
        <w:jc w:val="both"/>
        <w:rPr>
          <w:rFonts w:eastAsiaTheme="minorEastAsia"/>
        </w:rPr>
      </w:pPr>
    </w:p>
    <w:p w14:paraId="2F4B541A" w14:textId="228AFE76" w:rsidR="00C42140" w:rsidRDefault="000F4D40">
      <w:pPr>
        <w:jc w:val="both"/>
        <w:rPr>
          <w:rFonts w:eastAsiaTheme="minorEastAsia"/>
        </w:rPr>
      </w:pPr>
      <w:ins w:id="235" w:author="Burak Aslan" w:date="2022-12-13T22:15:00Z">
        <w:r>
          <w:rPr>
            <w:rFonts w:eastAsiaTheme="minorEastAsia"/>
          </w:rPr>
          <w:t xml:space="preserve">As the beam is Gaussian, the </w:t>
        </w:r>
      </w:ins>
      <w:ins w:id="236" w:author="Burak Aslan" w:date="2022-12-13T22:16:00Z">
        <w:r>
          <w:rPr>
            <w:rFonts w:eastAsiaTheme="minorEastAsia"/>
          </w:rPr>
          <w:t xml:space="preserve">focus is achieved at a shifted distance other than the given focal lengths if the lenses. For instance, </w:t>
        </w:r>
      </w:ins>
      <w:del w:id="237" w:author="Burak Aslan" w:date="2022-12-13T22:16:00Z">
        <w:r w:rsidR="00847567" w:rsidDel="000F4D40">
          <w:rPr>
            <w:rFonts w:eastAsiaTheme="minorEastAsia"/>
          </w:rPr>
          <w:delText xml:space="preserve">Due to the diffraction </w:delText>
        </w:r>
        <w:r w:rsidR="00390D8A" w:rsidDel="000F4D40">
          <w:rPr>
            <w:rFonts w:eastAsiaTheme="minorEastAsia"/>
          </w:rPr>
          <w:delText xml:space="preserve">occurred </w:delText>
        </w:r>
      </w:del>
      <w:del w:id="238" w:author="Burak Aslan" w:date="2022-12-13T22:17:00Z">
        <w:r w:rsidR="00847567" w:rsidDel="000F4D40">
          <w:rPr>
            <w:rFonts w:eastAsiaTheme="minorEastAsia"/>
          </w:rPr>
          <w:delText>in</w:delText>
        </w:r>
      </w:del>
      <w:ins w:id="239" w:author="Burak Aslan" w:date="2022-12-13T22:17:00Z">
        <w:r>
          <w:rPr>
            <w:rFonts w:eastAsiaTheme="minorEastAsia"/>
          </w:rPr>
          <w:t xml:space="preserve">to find the focused wave after </w:t>
        </w:r>
      </w:ins>
      <w:r w:rsidR="008475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del w:id="240" w:author="Burak Aslan" w:date="2022-12-13T22:18:00Z">
                <w:rPr>
                  <w:rFonts w:ascii="Cambria Math" w:hAnsi="Cambria Math"/>
                </w:rPr>
                <m:t>U</m:t>
              </w:del>
            </m:r>
            <m:r>
              <w:ins w:id="241" w:author="Burak Aslan" w:date="2022-12-13T22:18:00Z">
                <w:rPr>
                  <w:rFonts w:ascii="Cambria Math" w:hAnsi="Cambria Math"/>
                </w:rPr>
                <m:t>U</m:t>
              </w:ins>
            </m:r>
          </m:e>
          <m:sub>
            <m:r>
              <w:del w:id="242" w:author="Burak Aslan" w:date="2022-12-13T22:18:00Z">
                <w:rPr>
                  <w:rFonts w:ascii="Cambria Math" w:hAnsi="Cambria Math"/>
                </w:rPr>
                <m:t>2</m:t>
              </w:del>
            </m:r>
            <m:r>
              <w:ins w:id="243" w:author="Burak Aslan" w:date="2022-12-13T22:18:00Z">
                <w:rPr>
                  <w:rFonts w:ascii="Cambria Math" w:hAnsi="Cambria Math"/>
                </w:rPr>
                <m:t>1</m:t>
              </w:ins>
            </m:r>
          </m:sub>
        </m:sSub>
        <m:r>
          <w:ins w:id="244" w:author="Burak Aslan" w:date="2022-12-13T22:18:00Z">
            <w:rPr>
              <w:rFonts w:ascii="Cambria Math" w:eastAsiaTheme="minorEastAsia" w:hAnsi="Cambria Math"/>
            </w:rPr>
            <m:t>,</m:t>
          </w:ins>
        </m:r>
      </m:oMath>
      <w:r w:rsidR="00847567">
        <w:rPr>
          <w:rFonts w:eastAsiaTheme="minorEastAsia"/>
        </w:rPr>
        <w:t xml:space="preserve"> </w:t>
      </w:r>
      <w:del w:id="245" w:author="Burak Aslan" w:date="2022-12-13T22:18:00Z">
        <w:r w:rsidR="00847567" w:rsidDel="000F4D40">
          <w:rPr>
            <w:rFonts w:eastAsiaTheme="minorEastAsia"/>
          </w:rPr>
          <w:delText xml:space="preserve">step we shifted  </w:delText>
        </w:r>
      </w:del>
      <w:ins w:id="246" w:author="Burak Aslan" w:date="2022-12-13T22:18:00Z">
        <w:r>
          <w:rPr>
            <w:rFonts w:eastAsiaTheme="minorEastAsia"/>
          </w:rPr>
          <w:t xml:space="preserve">the wave propagates by </w:t>
        </w:r>
      </w:ins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ins w:id="247" w:author="Burak Aslan" w:date="2022-12-13T22:18:00Z">
            <m:rPr>
              <m:sty m:val="p"/>
            </m:rPr>
            <w:rPr>
              <w:rFonts w:ascii="Cambria Math" w:eastAsiaTheme="minorEastAsia" w:hAnsi="Cambria Math"/>
            </w:rPr>
            <m:t>-0.035</m:t>
          </w:ins>
        </m:r>
      </m:oMath>
      <w:ins w:id="248" w:author="Burak Aslan" w:date="2022-12-13T22:19:00Z">
        <w:r>
          <w:rPr>
            <w:rFonts w:eastAsiaTheme="minorEastAsia"/>
          </w:rPr>
          <w:t xml:space="preserve"> mm.</w:t>
        </w:r>
      </w:ins>
      <w:del w:id="249" w:author="Burak Aslan" w:date="2022-12-13T22:18:00Z">
        <w:r w:rsidR="00847567" w:rsidDel="000F4D40">
          <w:rPr>
            <w:rFonts w:eastAsiaTheme="minorEastAsia"/>
          </w:rPr>
          <w:delText xml:space="preserve"> by -</w:delText>
        </w:r>
        <w:r w:rsidR="00847567" w:rsidRPr="00847567" w:rsidDel="000F4D40">
          <w:rPr>
            <w:rFonts w:eastAsiaTheme="minorEastAsia"/>
          </w:rPr>
          <w:delText>0.035</w:delText>
        </w:r>
        <w:r w:rsidR="00847567" w:rsidDel="000F4D40">
          <w:rPr>
            <w:rFonts w:eastAsiaTheme="minorEastAsia"/>
          </w:rPr>
          <w:delText xml:space="preserve"> </w:delText>
        </w:r>
        <m:oMath>
          <m:r>
            <w:rPr>
              <w:rFonts w:ascii="Cambria Math" w:hAnsi="Cambria Math"/>
            </w:rPr>
            <m:t>mm</m:t>
          </m:r>
        </m:oMath>
        <w:r w:rsidR="00390D8A" w:rsidDel="000F4D40">
          <w:rPr>
            <w:rFonts w:eastAsiaTheme="minorEastAsia"/>
          </w:rPr>
          <w:delText xml:space="preserve"> </w:delText>
        </w:r>
        <w:r w:rsidR="00AF588E" w:rsidDel="000F4D40">
          <w:rPr>
            <w:rFonts w:eastAsiaTheme="minorEastAsia"/>
          </w:rPr>
          <w:delText>,</w:delText>
        </w:r>
      </w:del>
      <w:r w:rsidR="00390D8A">
        <w:rPr>
          <w:rFonts w:eastAsiaTheme="minorEastAsia"/>
        </w:rPr>
        <w:t xml:space="preserve"> </w:t>
      </w:r>
      <w:ins w:id="250" w:author="Aslan" w:date="2022-12-14T14:48:00Z">
        <w:r w:rsidR="00791DFB">
          <w:rPr>
            <w:rFonts w:eastAsiaTheme="minorEastAsia"/>
          </w:rPr>
          <w:t xml:space="preserve">We also adjusted the propagation distance </w:t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  <w:r w:rsidR="00791DFB">
          <w:rPr>
            <w:rFonts w:eastAsiaTheme="minorEastAsia"/>
          </w:rPr>
          <w:t xml:space="preserve"> after lens</w:t>
        </w:r>
      </w:ins>
      <w:ins w:id="251" w:author="Aslan" w:date="2022-12-14T14:51:00Z">
        <w:r w:rsidR="00212531">
          <w:rPr>
            <w:rFonts w:eastAsiaTheme="minorEastAsia"/>
          </w:rPr>
          <w:t xml:space="preserve"> </w:t>
        </w:r>
      </w:ins>
      <w:ins w:id="252" w:author="Aslan" w:date="2022-12-14T14:48:00Z">
        <w:r w:rsidR="00791DFB">
          <w:rPr>
            <w:rFonts w:eastAsiaTheme="minorEastAsia"/>
          </w:rPr>
          <w:t xml:space="preserve">#2. </w:t>
        </w:r>
      </w:ins>
      <w:del w:id="253" w:author="Burak Aslan" w:date="2022-12-13T22:19:00Z">
        <w:r w:rsidR="00AF588E" w:rsidDel="000F4D40">
          <w:rPr>
            <w:rFonts w:eastAsiaTheme="minorEastAsia"/>
          </w:rPr>
          <w:delText>and f</w:delText>
        </w:r>
      </w:del>
      <w:ins w:id="254" w:author="Burak Aslan" w:date="2022-12-13T22:19:00Z">
        <w:r>
          <w:rPr>
            <w:rFonts w:eastAsiaTheme="minorEastAsia"/>
          </w:rPr>
          <w:t>F</w:t>
        </w:r>
      </w:ins>
      <w:r w:rsidR="00AF588E">
        <w:rPr>
          <w:rFonts w:eastAsiaTheme="minorEastAsia"/>
        </w:rPr>
        <w:t xml:space="preserve">or </w:t>
      </w:r>
      <w:ins w:id="255" w:author="Burak Aslan" w:date="2022-12-13T22:19:00Z">
        <w:r>
          <w:rPr>
            <w:rFonts w:eastAsiaTheme="minorEastAsia"/>
          </w:rPr>
          <w:t xml:space="preserve">further </w:t>
        </w:r>
      </w:ins>
      <w:r w:rsidR="00390D8A">
        <w:rPr>
          <w:rFonts w:eastAsiaTheme="minorEastAsia"/>
        </w:rPr>
        <w:t>simplicity</w:t>
      </w:r>
      <w:ins w:id="256" w:author="Burak Aslan" w:date="2022-12-13T22:19:00Z">
        <w:r>
          <w:rPr>
            <w:rFonts w:eastAsiaTheme="minorEastAsia"/>
          </w:rPr>
          <w:t>, as the Rayleigh length is large compared to typical lengths on our path,</w:t>
        </w:r>
      </w:ins>
      <w:r w:rsidR="00390D8A">
        <w:rPr>
          <w:rFonts w:eastAsiaTheme="minorEastAsia"/>
        </w:rPr>
        <w:t xml:space="preserve"> we didn’t propagate the beam over </w:t>
      </w:r>
      <w:ins w:id="257" w:author="Burak Aslan" w:date="2022-12-13T22:20:00Z">
        <w:r>
          <w:rPr>
            <w:rFonts w:eastAsiaTheme="minorEastAsia"/>
          </w:rPr>
          <w:t xml:space="preserve">the </w:t>
        </w:r>
      </w:ins>
      <w:r w:rsidR="00390D8A" w:rsidRPr="0065564E">
        <w:t xml:space="preserve">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F588E">
        <w:rPr>
          <w:rFonts w:eastAsiaTheme="minorEastAsia"/>
        </w:rPr>
        <w:t>.</w:t>
      </w:r>
    </w:p>
    <w:p w14:paraId="57473BE8" w14:textId="77777777" w:rsidR="001B62FC" w:rsidRDefault="001B62FC" w:rsidP="001B62FC">
      <w:pPr>
        <w:keepNext/>
        <w:jc w:val="both"/>
      </w:pPr>
      <w:r>
        <w:rPr>
          <w:noProof/>
        </w:rPr>
        <w:drawing>
          <wp:inline distT="0" distB="0" distL="0" distR="0" wp14:anchorId="2B1BBF70" wp14:editId="761CE76C">
            <wp:extent cx="2672038" cy="20198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647" cy="20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BE85" w14:textId="3767921C" w:rsidR="001B62FC" w:rsidRDefault="001B62FC" w:rsidP="001B62FC">
      <w:pPr>
        <w:pStyle w:val="Caption"/>
        <w:jc w:val="both"/>
        <w:rPr>
          <w:ins w:id="258" w:author="Aslan" w:date="2022-12-14T16:50:00Z"/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Intensity profile of the initial laser beam</w:t>
      </w:r>
    </w:p>
    <w:p w14:paraId="442FB280" w14:textId="2207B0CA" w:rsidR="00E2705F" w:rsidRDefault="00E2705F">
      <w:pPr>
        <w:jc w:val="both"/>
        <w:rPr>
          <w:ins w:id="259" w:author="Aslan" w:date="2022-12-14T16:50:00Z"/>
          <w:rFonts w:eastAsiaTheme="minorEastAsia"/>
        </w:rPr>
      </w:pPr>
    </w:p>
    <w:p w14:paraId="33811580" w14:textId="1A78A6D9" w:rsidR="00E2705F" w:rsidRDefault="00E2705F" w:rsidP="009337FC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5C00564" wp14:editId="38B0E5A6">
            <wp:extent cx="2640842" cy="2067967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327" cy="20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2FC" w:rsidRPr="001B62FC">
        <w:rPr>
          <w:noProof/>
        </w:rPr>
        <w:t xml:space="preserve"> </w:t>
      </w:r>
      <w:r w:rsidR="001B62FC">
        <w:rPr>
          <w:noProof/>
        </w:rPr>
        <w:drawing>
          <wp:inline distT="0" distB="0" distL="0" distR="0" wp14:anchorId="3DBEDE7A" wp14:editId="06EC6D5A">
            <wp:extent cx="2531660" cy="21210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779" cy="21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F0CE" w14:textId="4A8A7979" w:rsidR="00E2705F" w:rsidRDefault="00E2705F" w:rsidP="009337FC">
      <w:pPr>
        <w:pStyle w:val="Caption"/>
        <w:jc w:val="both"/>
      </w:pPr>
      <w:bookmarkStart w:id="260" w:name="_Ref1219291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62FC">
        <w:rPr>
          <w:noProof/>
        </w:rPr>
        <w:t>3</w:t>
      </w:r>
      <w:r>
        <w:fldChar w:fldCharType="end"/>
      </w:r>
      <w:bookmarkEnd w:id="260"/>
      <w:r>
        <w:t xml:space="preserve">: </w:t>
      </w:r>
      <w:r w:rsidR="001B62FC">
        <w:t>Measured (left) and simulated (right) initial laser beam intensity profile</w:t>
      </w:r>
    </w:p>
    <w:p w14:paraId="358053B9" w14:textId="1718A6A4" w:rsidR="001B62FC" w:rsidRDefault="001B62FC" w:rsidP="001B62FC"/>
    <w:p w14:paraId="5500C06E" w14:textId="77777777" w:rsidR="001B62FC" w:rsidRDefault="001B62FC" w:rsidP="001B62FC">
      <w:pPr>
        <w:keepNext/>
      </w:pPr>
      <w:r>
        <w:rPr>
          <w:noProof/>
        </w:rPr>
        <w:drawing>
          <wp:inline distT="0" distB="0" distL="0" distR="0" wp14:anchorId="5069D5E9" wp14:editId="25A06351">
            <wp:extent cx="2640330" cy="215327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899" cy="21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B187" w14:textId="6D117006" w:rsidR="001B62FC" w:rsidRDefault="001B62FC" w:rsidP="001B62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</w:t>
      </w:r>
      <w:r>
        <w:t>imulated laser beam intensity profile</w:t>
      </w:r>
      <w:r>
        <w:t xml:space="preserve"> under lens #1 (20x microscope objective). Each pixel is 3.45 </w:t>
      </w:r>
      <w:r>
        <w:rPr>
          <w:rFonts w:cstheme="minorHAnsi"/>
        </w:rPr>
        <w:t>µ</w:t>
      </w:r>
      <w:r>
        <w:t xml:space="preserve">m by </w:t>
      </w:r>
      <w:r>
        <w:t xml:space="preserve">3.45 </w:t>
      </w:r>
      <w:r>
        <w:rPr>
          <w:rFonts w:cstheme="minorHAnsi"/>
        </w:rPr>
        <w:t>µ</w:t>
      </w:r>
      <w:r>
        <w:t>m</w:t>
      </w:r>
      <w:r>
        <w:t>, thus it was not possible to resolve the beam size at focus.</w:t>
      </w:r>
    </w:p>
    <w:p w14:paraId="628D6638" w14:textId="77777777" w:rsidR="001B62FC" w:rsidRDefault="001B62FC" w:rsidP="001B62FC">
      <w:pPr>
        <w:keepNext/>
      </w:pPr>
      <w:r>
        <w:rPr>
          <w:noProof/>
        </w:rPr>
        <w:drawing>
          <wp:inline distT="0" distB="0" distL="0" distR="0" wp14:anchorId="588E7EEA" wp14:editId="4F4BE083">
            <wp:extent cx="2617867" cy="209493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4877" cy="210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B6A65" wp14:editId="3D42AC19">
            <wp:extent cx="2373099" cy="194480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082" cy="19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92A4" w14:textId="2B9F5F62" w:rsidR="001B62FC" w:rsidRDefault="001B62FC" w:rsidP="00134E6E">
      <w:pPr>
        <w:pStyle w:val="Caption"/>
        <w:jc w:val="both"/>
      </w:pPr>
      <w:bookmarkStart w:id="261" w:name="_Ref1219298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61"/>
      <w:r>
        <w:t xml:space="preserve">: </w:t>
      </w:r>
      <w:r>
        <w:t>Measured (left) and simulated (right) laser beam intensity profile</w:t>
      </w:r>
      <w:r w:rsidR="00134E6E">
        <w:t xml:space="preserve"> on the camera, final beam. </w:t>
      </w:r>
    </w:p>
    <w:p w14:paraId="7746DDBB" w14:textId="4CA3C4D2" w:rsidR="001B62FC" w:rsidRDefault="00134E6E" w:rsidP="00134E6E">
      <w:pPr>
        <w:pStyle w:val="Heading1"/>
      </w:pPr>
      <w:r>
        <w:t>Comments</w:t>
      </w:r>
    </w:p>
    <w:p w14:paraId="41C29171" w14:textId="1072751B" w:rsidR="009337FC" w:rsidRPr="009337FC" w:rsidRDefault="009337FC" w:rsidP="009337FC">
      <w:r>
        <w:t xml:space="preserve">We see good agreement between the measured and simulated beam profiles as shown in </w:t>
      </w:r>
      <w:r>
        <w:fldChar w:fldCharType="begin"/>
      </w:r>
      <w:r>
        <w:instrText xml:space="preserve"> REF _Ref121929854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. </w:t>
      </w:r>
      <w:r>
        <w:t xml:space="preserve">We suspect </w:t>
      </w:r>
      <w:r>
        <w:t xml:space="preserve">that </w:t>
      </w:r>
      <w:r>
        <w:t>the resolution power of the camera causes the mismatch, but</w:t>
      </w:r>
      <w:r>
        <w:t xml:space="preserve"> we will do further work to understand the reason. </w:t>
      </w:r>
    </w:p>
    <w:p w14:paraId="40A0B4F8" w14:textId="77777777" w:rsidR="00FA5F5D" w:rsidRDefault="00FA5F5D" w:rsidP="00F45A58">
      <w:pPr>
        <w:jc w:val="both"/>
        <w:rPr>
          <w:rFonts w:eastAsiaTheme="minorEastAsia"/>
        </w:rPr>
      </w:pPr>
    </w:p>
    <w:p w14:paraId="2B741C1F" w14:textId="63F4C7C5" w:rsidR="00FA5F5D" w:rsidRDefault="00FA5F5D" w:rsidP="00FA5F5D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References</w:t>
      </w:r>
    </w:p>
    <w:p w14:paraId="10B60129" w14:textId="31573E10" w:rsidR="00AF588E" w:rsidRDefault="00AF588E" w:rsidP="00F45A58">
      <w:pPr>
        <w:jc w:val="both"/>
        <w:rPr>
          <w:rFonts w:eastAsiaTheme="minorEastAsia"/>
        </w:rPr>
      </w:pPr>
    </w:p>
    <w:p w14:paraId="6DF80368" w14:textId="35D951AF" w:rsidR="008B0177" w:rsidRPr="008B0177" w:rsidRDefault="00B4405C" w:rsidP="008B0177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8B0177" w:rsidRPr="008B0177">
        <w:rPr>
          <w:rFonts w:ascii="Calibri" w:hAnsi="Calibri" w:cs="Calibri"/>
          <w:noProof/>
        </w:rPr>
        <w:t>[1]</w:t>
      </w:r>
      <w:r w:rsidR="008B0177" w:rsidRPr="008B0177">
        <w:rPr>
          <w:rFonts w:ascii="Calibri" w:hAnsi="Calibri" w:cs="Calibri"/>
          <w:noProof/>
        </w:rPr>
        <w:tab/>
        <w:t xml:space="preserve">P. Y. Amnon Yariv, </w:t>
      </w:r>
      <w:r w:rsidR="008B0177" w:rsidRPr="008B0177">
        <w:rPr>
          <w:rFonts w:ascii="Calibri" w:hAnsi="Calibri" w:cs="Calibri"/>
          <w:i/>
          <w:iCs/>
          <w:noProof/>
        </w:rPr>
        <w:t>Optical Waves in Crystals: Propagation and Control of Laser Radiation</w:t>
      </w:r>
      <w:r w:rsidR="008B0177" w:rsidRPr="008B0177">
        <w:rPr>
          <w:rFonts w:ascii="Calibri" w:hAnsi="Calibri" w:cs="Calibri"/>
          <w:noProof/>
        </w:rPr>
        <w:t xml:space="preserve"> (Wiley, New York, 1984).</w:t>
      </w:r>
    </w:p>
    <w:p w14:paraId="5EA78F76" w14:textId="77777777" w:rsidR="008B0177" w:rsidRPr="008B0177" w:rsidRDefault="008B0177" w:rsidP="008B0177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Calibri"/>
          <w:noProof/>
        </w:rPr>
      </w:pPr>
      <w:r w:rsidRPr="008B0177">
        <w:rPr>
          <w:rFonts w:ascii="Calibri" w:hAnsi="Calibri" w:cs="Calibri"/>
          <w:noProof/>
        </w:rPr>
        <w:t>[2]</w:t>
      </w:r>
      <w:r w:rsidRPr="008B0177">
        <w:rPr>
          <w:rFonts w:ascii="Calibri" w:hAnsi="Calibri" w:cs="Calibri"/>
          <w:noProof/>
        </w:rPr>
        <w:tab/>
      </w:r>
      <w:r w:rsidRPr="008B0177">
        <w:rPr>
          <w:rFonts w:ascii="Calibri" w:hAnsi="Calibri" w:cs="Calibri"/>
          <w:i/>
          <w:iCs/>
          <w:noProof/>
        </w:rPr>
        <w:t>Diffractio Documentation: Rayleigh-Sommerfeld (RS) Integral</w:t>
      </w:r>
      <w:r w:rsidRPr="008B0177">
        <w:rPr>
          <w:rFonts w:ascii="Calibri" w:hAnsi="Calibri" w:cs="Calibri"/>
          <w:noProof/>
        </w:rPr>
        <w:t>, https://www.ptonline.com/articles/how-to-get-better-mfi-results.</w:t>
      </w:r>
    </w:p>
    <w:p w14:paraId="5D37843F" w14:textId="77777777" w:rsidR="008B0177" w:rsidRPr="008B0177" w:rsidRDefault="008B0177" w:rsidP="008B0177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Calibri"/>
          <w:noProof/>
        </w:rPr>
      </w:pPr>
      <w:r w:rsidRPr="008B0177">
        <w:rPr>
          <w:rFonts w:ascii="Calibri" w:hAnsi="Calibri" w:cs="Calibri"/>
          <w:noProof/>
        </w:rPr>
        <w:t>[3]</w:t>
      </w:r>
      <w:r w:rsidRPr="008B0177">
        <w:rPr>
          <w:rFonts w:ascii="Calibri" w:hAnsi="Calibri" w:cs="Calibri"/>
          <w:noProof/>
        </w:rPr>
        <w:tab/>
        <w:t xml:space="preserve">F. Shen and A. Wang, </w:t>
      </w:r>
      <w:r w:rsidRPr="008B0177">
        <w:rPr>
          <w:rFonts w:ascii="Calibri" w:hAnsi="Calibri" w:cs="Calibri"/>
          <w:i/>
          <w:iCs/>
          <w:noProof/>
        </w:rPr>
        <w:t>Fast-Fourier-Transform Based Numerical Integration Method for the Rayleigh-Sommerfeld Diffraction Formula</w:t>
      </w:r>
      <w:r w:rsidRPr="008B0177">
        <w:rPr>
          <w:rFonts w:ascii="Calibri" w:hAnsi="Calibri" w:cs="Calibri"/>
          <w:noProof/>
        </w:rPr>
        <w:t xml:space="preserve">, Appl. Opt. </w:t>
      </w:r>
      <w:r w:rsidRPr="008B0177">
        <w:rPr>
          <w:rFonts w:ascii="Calibri" w:hAnsi="Calibri" w:cs="Calibri"/>
          <w:b/>
          <w:bCs/>
          <w:noProof/>
        </w:rPr>
        <w:t>45</w:t>
      </w:r>
      <w:r w:rsidRPr="008B0177">
        <w:rPr>
          <w:rFonts w:ascii="Calibri" w:hAnsi="Calibri" w:cs="Calibri"/>
          <w:noProof/>
        </w:rPr>
        <w:t>, 1102 (2006).</w:t>
      </w:r>
    </w:p>
    <w:p w14:paraId="7AF4C02E" w14:textId="7770CBFF" w:rsidR="00AF588E" w:rsidRDefault="00B4405C" w:rsidP="00F45A58">
      <w:pPr>
        <w:jc w:val="both"/>
      </w:pPr>
      <w:r>
        <w:fldChar w:fldCharType="end"/>
      </w:r>
    </w:p>
    <w:p w14:paraId="3D4EE20F" w14:textId="77777777" w:rsidR="00B4405C" w:rsidRPr="00747EE6" w:rsidRDefault="00B4405C" w:rsidP="00F45A58">
      <w:pPr>
        <w:jc w:val="both"/>
      </w:pPr>
    </w:p>
    <w:sectPr w:rsidR="00B4405C" w:rsidRPr="00747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926954" w16cid:durableId="274325FB"/>
  <w16cid:commentId w16cid:paraId="2655922E" w16cid:durableId="274325F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78601" w14:textId="77777777" w:rsidR="00CE7FBA" w:rsidRDefault="00CE7FBA" w:rsidP="00BF671C">
      <w:r>
        <w:separator/>
      </w:r>
    </w:p>
  </w:endnote>
  <w:endnote w:type="continuationSeparator" w:id="0">
    <w:p w14:paraId="5B2CA202" w14:textId="77777777" w:rsidR="00CE7FBA" w:rsidRDefault="00CE7FBA" w:rsidP="00BF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36664" w14:textId="77777777" w:rsidR="00CE7FBA" w:rsidRDefault="00CE7FBA" w:rsidP="00BF671C">
      <w:r>
        <w:separator/>
      </w:r>
    </w:p>
  </w:footnote>
  <w:footnote w:type="continuationSeparator" w:id="0">
    <w:p w14:paraId="05EA98D9" w14:textId="77777777" w:rsidR="00CE7FBA" w:rsidRDefault="00CE7FBA" w:rsidP="00BF6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45F7A"/>
    <w:multiLevelType w:val="multilevel"/>
    <w:tmpl w:val="5220FD3C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lan">
    <w15:presenceInfo w15:providerId="Windows Live" w15:userId="9dabf754c3cf7f14"/>
  </w15:person>
  <w15:person w15:author="Nickolay Erin Titov">
    <w15:presenceInfo w15:providerId="AD" w15:userId="S::nickolay.titov@boun.edu.tr::7c660e42-09b8-404a-8a53-a0ad3f74c5ed"/>
  </w15:person>
  <w15:person w15:author="Burak Aslan">
    <w15:presenceInfo w15:providerId="Windows Live" w15:userId="9dabf754c3cf7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xMDY2MTI3NLI0MTRT0lEKTi0uzszPAykwqwUAGBUQXiwAAAA="/>
  </w:docVars>
  <w:rsids>
    <w:rsidRoot w:val="00EA21C5"/>
    <w:rsid w:val="000443B8"/>
    <w:rsid w:val="00047D17"/>
    <w:rsid w:val="000D707B"/>
    <w:rsid w:val="000E40D1"/>
    <w:rsid w:val="000F4D40"/>
    <w:rsid w:val="001261AA"/>
    <w:rsid w:val="00134B31"/>
    <w:rsid w:val="00134E6E"/>
    <w:rsid w:val="00161F3E"/>
    <w:rsid w:val="00187697"/>
    <w:rsid w:val="001B62FC"/>
    <w:rsid w:val="0020339B"/>
    <w:rsid w:val="002110BF"/>
    <w:rsid w:val="00212531"/>
    <w:rsid w:val="00230716"/>
    <w:rsid w:val="002322B7"/>
    <w:rsid w:val="002C5286"/>
    <w:rsid w:val="002E6585"/>
    <w:rsid w:val="00310325"/>
    <w:rsid w:val="00337956"/>
    <w:rsid w:val="00370695"/>
    <w:rsid w:val="00370FC1"/>
    <w:rsid w:val="00390D8A"/>
    <w:rsid w:val="003B18E6"/>
    <w:rsid w:val="003C6C3B"/>
    <w:rsid w:val="003D41C4"/>
    <w:rsid w:val="003E4C9C"/>
    <w:rsid w:val="003F73A0"/>
    <w:rsid w:val="00441F8B"/>
    <w:rsid w:val="00443456"/>
    <w:rsid w:val="00631BA8"/>
    <w:rsid w:val="0065564E"/>
    <w:rsid w:val="00671D4F"/>
    <w:rsid w:val="00672A70"/>
    <w:rsid w:val="00674116"/>
    <w:rsid w:val="00692AC8"/>
    <w:rsid w:val="006E41B6"/>
    <w:rsid w:val="00710A6D"/>
    <w:rsid w:val="00715E85"/>
    <w:rsid w:val="00726437"/>
    <w:rsid w:val="0074612B"/>
    <w:rsid w:val="00747EE6"/>
    <w:rsid w:val="00772E3F"/>
    <w:rsid w:val="00791DFB"/>
    <w:rsid w:val="007F4B4F"/>
    <w:rsid w:val="008302C6"/>
    <w:rsid w:val="00842108"/>
    <w:rsid w:val="00847567"/>
    <w:rsid w:val="008512EF"/>
    <w:rsid w:val="008B0177"/>
    <w:rsid w:val="00931826"/>
    <w:rsid w:val="009337FC"/>
    <w:rsid w:val="009919BF"/>
    <w:rsid w:val="009A5B6E"/>
    <w:rsid w:val="009A64E1"/>
    <w:rsid w:val="00A32E91"/>
    <w:rsid w:val="00A50C41"/>
    <w:rsid w:val="00A5405E"/>
    <w:rsid w:val="00A82441"/>
    <w:rsid w:val="00A90BBE"/>
    <w:rsid w:val="00AD701A"/>
    <w:rsid w:val="00AF588E"/>
    <w:rsid w:val="00B4405C"/>
    <w:rsid w:val="00B47E47"/>
    <w:rsid w:val="00B750B8"/>
    <w:rsid w:val="00BB1BA3"/>
    <w:rsid w:val="00BF671C"/>
    <w:rsid w:val="00C42140"/>
    <w:rsid w:val="00C47508"/>
    <w:rsid w:val="00CB6DC2"/>
    <w:rsid w:val="00CE7FBA"/>
    <w:rsid w:val="00D460AF"/>
    <w:rsid w:val="00D81A6D"/>
    <w:rsid w:val="00DA54E3"/>
    <w:rsid w:val="00DB422B"/>
    <w:rsid w:val="00E164E3"/>
    <w:rsid w:val="00E2705F"/>
    <w:rsid w:val="00E808B6"/>
    <w:rsid w:val="00E956D4"/>
    <w:rsid w:val="00EA21C5"/>
    <w:rsid w:val="00EA7EE0"/>
    <w:rsid w:val="00EB2E4C"/>
    <w:rsid w:val="00EE5F64"/>
    <w:rsid w:val="00EF1633"/>
    <w:rsid w:val="00EF1B0D"/>
    <w:rsid w:val="00F028B0"/>
    <w:rsid w:val="00F14DF3"/>
    <w:rsid w:val="00F178CA"/>
    <w:rsid w:val="00F45A58"/>
    <w:rsid w:val="00F9000A"/>
    <w:rsid w:val="00F97E17"/>
    <w:rsid w:val="00FA5F5D"/>
    <w:rsid w:val="00FC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0DB9F"/>
  <w15:chartTrackingRefBased/>
  <w15:docId w15:val="{A6AA0E2D-C5A0-48BB-B47C-C1A84AF0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2FC"/>
  </w:style>
  <w:style w:type="paragraph" w:styleId="Heading1">
    <w:name w:val="heading 1"/>
    <w:basedOn w:val="Normal"/>
    <w:next w:val="Normal"/>
    <w:link w:val="Heading1Char"/>
    <w:uiPriority w:val="9"/>
    <w:qFormat/>
    <w:rsid w:val="00134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1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47EE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7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7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71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671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67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F671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2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E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F1B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B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B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B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B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15E85"/>
  </w:style>
  <w:style w:type="character" w:customStyle="1" w:styleId="Heading2Char">
    <w:name w:val="Heading 2 Char"/>
    <w:basedOn w:val="DefaultParagraphFont"/>
    <w:link w:val="Heading2"/>
    <w:uiPriority w:val="9"/>
    <w:rsid w:val="00FA5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028B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4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C6678157-F9F3-43D0-ADD3-59D06713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Erin Titov</dc:creator>
  <cp:keywords/>
  <dc:description/>
  <cp:lastModifiedBy>Aslan</cp:lastModifiedBy>
  <cp:revision>34</cp:revision>
  <dcterms:created xsi:type="dcterms:W3CDTF">2022-07-21T19:30:00Z</dcterms:created>
  <dcterms:modified xsi:type="dcterms:W3CDTF">2022-12-14T14:31:00Z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94738a5e-bf67-301a-ab4f-e2a837862b07</vt:lpwstr>
  </property>
  <property fmtid="{D5CDD505-2E9C-101B-9397-08002B2CF9AE}" pid="4" name="Mendeley Citation Style_1">
    <vt:lpwstr>http://www.zotero.org/styles/american-physics-society</vt:lpwstr>
  </property>
  <property fmtid="{D5CDD505-2E9C-101B-9397-08002B2CF9AE}" pid="5" name="Mendeley Recent Style Id 0_1">
    <vt:lpwstr>http://www.zotero.org/styles/american-physics-society</vt:lpwstr>
  </property>
  <property fmtid="{D5CDD505-2E9C-101B-9397-08002B2CF9AE}" pid="6" name="Mendeley Recent Style Name 0_1">
    <vt:lpwstr>American Physical Society</vt:lpwstr>
  </property>
  <property fmtid="{D5CDD505-2E9C-101B-9397-08002B2CF9AE}" pid="7" name="Mendeley Recent Style Id 1_1">
    <vt:lpwstr>http://www.zotero.org/styles/american-physics-society-without-titles</vt:lpwstr>
  </property>
  <property fmtid="{D5CDD505-2E9C-101B-9397-08002B2CF9AE}" pid="8" name="Mendeley Recent Style Name 1_1">
    <vt:lpwstr>American Physical Society (without titles)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http://www.zotero.org/styles/nano-letters</vt:lpwstr>
  </property>
  <property fmtid="{D5CDD505-2E9C-101B-9397-08002B2CF9AE}" pid="20" name="Mendeley Recent Style Name 7_1">
    <vt:lpwstr>Nano Letters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