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A7A8A6" w:rsidR="00FA367B" w:rsidRDefault="00B663BF" w:rsidP="00BC788B">
      <w:pPr>
        <w:pStyle w:val="Heading1"/>
        <w:jc w:val="both"/>
      </w:pPr>
      <w:r>
        <w:t>Beam Propagation in an Optical Microscopy Setup</w:t>
      </w:r>
    </w:p>
    <w:p w14:paraId="15A7AD94" w14:textId="1D750D8D" w:rsidR="00115AE5" w:rsidRDefault="007B6363" w:rsidP="007B6363">
      <w:pPr>
        <w:jc w:val="center"/>
        <w:rPr>
          <w:b/>
          <w:color w:val="000000"/>
        </w:rPr>
      </w:pPr>
      <w:r w:rsidRPr="00591145">
        <w:rPr>
          <w:b/>
        </w:rPr>
        <w:t xml:space="preserve">Nickolay Erin Titov, Ahmet Osman </w:t>
      </w:r>
      <w:proofErr w:type="spellStart"/>
      <w:r w:rsidRPr="00591145">
        <w:rPr>
          <w:b/>
        </w:rPr>
        <w:t>Ölçer</w:t>
      </w:r>
      <w:proofErr w:type="spellEnd"/>
      <w:r w:rsidRPr="00591145">
        <w:rPr>
          <w:b/>
        </w:rPr>
        <w:t>, Parviz Elahi, Burak Aslan*</w:t>
      </w:r>
    </w:p>
    <w:p w14:paraId="01AD3807" w14:textId="77777777" w:rsidR="00115AE5" w:rsidRDefault="00115AE5" w:rsidP="00115AE5">
      <w:pPr>
        <w:pBdr>
          <w:top w:val="nil"/>
          <w:left w:val="nil"/>
          <w:bottom w:val="nil"/>
          <w:right w:val="nil"/>
          <w:between w:val="nil"/>
        </w:pBdr>
        <w:jc w:val="center"/>
        <w:rPr>
          <w:rFonts w:ascii="Times" w:eastAsia="Times" w:hAnsi="Times" w:cs="Times"/>
          <w:i/>
          <w:color w:val="000000"/>
          <w:sz w:val="16"/>
          <w:szCs w:val="16"/>
        </w:rPr>
      </w:pPr>
      <w:r>
        <w:rPr>
          <w:rFonts w:ascii="Times" w:eastAsia="Times" w:hAnsi="Times" w:cs="Times"/>
          <w:i/>
          <w:color w:val="000000"/>
          <w:sz w:val="16"/>
          <w:szCs w:val="16"/>
        </w:rPr>
        <w:t xml:space="preserve">Department of Physics, </w:t>
      </w:r>
      <w:proofErr w:type="spellStart"/>
      <w:r>
        <w:rPr>
          <w:rFonts w:ascii="Times" w:eastAsia="Times" w:hAnsi="Times" w:cs="Times"/>
          <w:i/>
          <w:color w:val="000000"/>
          <w:sz w:val="16"/>
          <w:szCs w:val="16"/>
        </w:rPr>
        <w:t>Bogazici</w:t>
      </w:r>
      <w:proofErr w:type="spellEnd"/>
      <w:r>
        <w:rPr>
          <w:rFonts w:ascii="Times" w:eastAsia="Times" w:hAnsi="Times" w:cs="Times"/>
          <w:i/>
          <w:color w:val="000000"/>
          <w:sz w:val="16"/>
          <w:szCs w:val="16"/>
        </w:rPr>
        <w:t xml:space="preserve"> University, </w:t>
      </w:r>
      <w:proofErr w:type="spellStart"/>
      <w:r>
        <w:rPr>
          <w:rFonts w:ascii="Times" w:eastAsia="Times" w:hAnsi="Times" w:cs="Times"/>
          <w:i/>
          <w:color w:val="000000"/>
          <w:sz w:val="16"/>
          <w:szCs w:val="16"/>
        </w:rPr>
        <w:t>Rumeli</w:t>
      </w:r>
      <w:proofErr w:type="spellEnd"/>
      <w:r>
        <w:rPr>
          <w:rFonts w:ascii="Times" w:eastAsia="Times" w:hAnsi="Times" w:cs="Times"/>
          <w:i/>
          <w:color w:val="000000"/>
          <w:sz w:val="16"/>
          <w:szCs w:val="16"/>
        </w:rPr>
        <w:t> </w:t>
      </w:r>
      <w:proofErr w:type="spellStart"/>
      <w:r>
        <w:rPr>
          <w:rFonts w:ascii="Times" w:eastAsia="Times" w:hAnsi="Times" w:cs="Times"/>
          <w:i/>
          <w:color w:val="000000"/>
          <w:sz w:val="16"/>
          <w:szCs w:val="16"/>
        </w:rPr>
        <w:t>Hisarı</w:t>
      </w:r>
      <w:proofErr w:type="spellEnd"/>
      <w:r>
        <w:rPr>
          <w:rFonts w:ascii="Times" w:eastAsia="Times" w:hAnsi="Times" w:cs="Times"/>
          <w:i/>
          <w:color w:val="000000"/>
          <w:sz w:val="16"/>
          <w:szCs w:val="16"/>
        </w:rPr>
        <w:t xml:space="preserve">, </w:t>
      </w:r>
      <w:proofErr w:type="spellStart"/>
      <w:r>
        <w:rPr>
          <w:rFonts w:ascii="Times" w:eastAsia="Times" w:hAnsi="Times" w:cs="Times"/>
          <w:i/>
          <w:color w:val="000000"/>
          <w:sz w:val="16"/>
          <w:szCs w:val="16"/>
        </w:rPr>
        <w:t>Nispetiye</w:t>
      </w:r>
      <w:proofErr w:type="spellEnd"/>
      <w:r>
        <w:rPr>
          <w:rFonts w:ascii="Times" w:eastAsia="Times" w:hAnsi="Times" w:cs="Times"/>
          <w:i/>
          <w:color w:val="000000"/>
          <w:sz w:val="16"/>
          <w:szCs w:val="16"/>
        </w:rPr>
        <w:t xml:space="preserve"> Cd No:7, Kuzey </w:t>
      </w:r>
      <w:proofErr w:type="spellStart"/>
      <w:r>
        <w:rPr>
          <w:rFonts w:ascii="Times" w:eastAsia="Times" w:hAnsi="Times" w:cs="Times"/>
          <w:i/>
          <w:color w:val="000000"/>
          <w:sz w:val="16"/>
          <w:szCs w:val="16"/>
        </w:rPr>
        <w:t>Kampüs</w:t>
      </w:r>
      <w:proofErr w:type="spellEnd"/>
      <w:r>
        <w:rPr>
          <w:rFonts w:ascii="Times" w:eastAsia="Times" w:hAnsi="Times" w:cs="Times"/>
          <w:i/>
          <w:color w:val="000000"/>
          <w:sz w:val="16"/>
          <w:szCs w:val="16"/>
        </w:rPr>
        <w:t xml:space="preserve"> Kare Blok, </w:t>
      </w:r>
      <w:proofErr w:type="spellStart"/>
      <w:r>
        <w:rPr>
          <w:rFonts w:ascii="Times" w:eastAsia="Times" w:hAnsi="Times" w:cs="Times"/>
          <w:i/>
          <w:color w:val="000000"/>
          <w:sz w:val="16"/>
          <w:szCs w:val="16"/>
        </w:rPr>
        <w:t>Bebek</w:t>
      </w:r>
      <w:proofErr w:type="spellEnd"/>
      <w:r>
        <w:rPr>
          <w:rFonts w:ascii="Times" w:eastAsia="Times" w:hAnsi="Times" w:cs="Times"/>
          <w:i/>
          <w:color w:val="000000"/>
          <w:sz w:val="16"/>
          <w:szCs w:val="16"/>
        </w:rPr>
        <w:t>, Istanbul 34342, Turkey</w:t>
      </w:r>
    </w:p>
    <w:p w14:paraId="4A2AAD1E" w14:textId="75C57F66" w:rsidR="00115AE5" w:rsidRPr="00115AE5" w:rsidRDefault="00115AE5" w:rsidP="00115AE5">
      <w:pPr>
        <w:jc w:val="center"/>
      </w:pPr>
      <w:r>
        <w:rPr>
          <w:i/>
          <w:color w:val="000000"/>
          <w:sz w:val="16"/>
          <w:szCs w:val="16"/>
        </w:rPr>
        <w:t>*E-mail address: aslan@boun.edu.tr</w:t>
      </w:r>
    </w:p>
    <w:p w14:paraId="00000008" w14:textId="1378AD90" w:rsidR="00FA367B" w:rsidRDefault="00E552DC" w:rsidP="00BC788B">
      <w:pPr>
        <w:pBdr>
          <w:top w:val="nil"/>
          <w:left w:val="nil"/>
          <w:bottom w:val="nil"/>
          <w:right w:val="nil"/>
          <w:between w:val="nil"/>
        </w:pBdr>
        <w:ind w:right="720"/>
        <w:rPr>
          <w:color w:val="000000"/>
        </w:rPr>
      </w:pPr>
      <w:r>
        <w:rPr>
          <w:b/>
          <w:color w:val="000000"/>
        </w:rPr>
        <w:t>Keywords:</w:t>
      </w:r>
      <w:r>
        <w:rPr>
          <w:color w:val="000000"/>
        </w:rPr>
        <w:t xml:space="preserve"> </w:t>
      </w:r>
      <w:r w:rsidR="007B6363">
        <w:t>Gaussian beam, wave propagation, optical microscopy</w:t>
      </w:r>
      <w:r w:rsidR="007B6363">
        <w:rPr>
          <w:color w:val="000000"/>
        </w:rPr>
        <w:t xml:space="preserve"> </w:t>
      </w:r>
    </w:p>
    <w:p w14:paraId="00000009" w14:textId="77777777" w:rsidR="00FA367B" w:rsidRDefault="00FA367B" w:rsidP="00BC788B">
      <w:pPr>
        <w:pBdr>
          <w:top w:val="nil"/>
          <w:left w:val="nil"/>
          <w:bottom w:val="nil"/>
          <w:right w:val="nil"/>
          <w:between w:val="nil"/>
        </w:pBdr>
        <w:ind w:right="720"/>
        <w:rPr>
          <w:color w:val="000000"/>
        </w:rPr>
      </w:pPr>
    </w:p>
    <w:p w14:paraId="550C2C31" w14:textId="580CAE58" w:rsidR="00D449E6" w:rsidRDefault="00D449E6" w:rsidP="00BC788B">
      <w:pPr>
        <w:pStyle w:val="Heading2"/>
      </w:pPr>
      <w:r>
        <w:t>Abstract</w:t>
      </w:r>
    </w:p>
    <w:p w14:paraId="60BFE377" w14:textId="7E1F9A43" w:rsidR="007B6363" w:rsidRDefault="00073506" w:rsidP="007B6363">
      <w:r>
        <w:t xml:space="preserve">In this work, we investigate the propagation of a Gaussian beam in our </w:t>
      </w:r>
      <w:r w:rsidR="007B6363" w:rsidRPr="00591145">
        <w:t>optical microscopy setup</w:t>
      </w:r>
      <w:r>
        <w:t>.</w:t>
      </w:r>
      <w:r w:rsidR="007B6363" w:rsidRPr="00591145">
        <w:t xml:space="preserve"> </w:t>
      </w:r>
      <w:r w:rsidR="003E1B78">
        <w:t xml:space="preserve">We perform a combined experimental and computational study to model a HeNe continuous wave laser in our </w:t>
      </w:r>
      <w:r w:rsidR="00A61316">
        <w:t>optic</w:t>
      </w:r>
      <w:r w:rsidR="00BE24C2">
        <w:t>a</w:t>
      </w:r>
      <w:r w:rsidR="00A61316">
        <w:t xml:space="preserve">l microscopy </w:t>
      </w:r>
      <w:r w:rsidR="003E1B78">
        <w:t>system</w:t>
      </w:r>
      <w:r w:rsidR="00DC2149">
        <w:t xml:space="preserve">. </w:t>
      </w:r>
      <w:r w:rsidR="007B6363" w:rsidRPr="00591145">
        <w:t xml:space="preserve">We measure the shape of the laser beam at specific locations on the optical path of our setup. We then perform simulations </w:t>
      </w:r>
      <w:r w:rsidR="00A61316">
        <w:t>and</w:t>
      </w:r>
      <w:ins w:id="0" w:author="Nickolay Erin Titov" w:date="2023-08-31T12:26:00Z">
        <w:r w:rsidR="00156E6C">
          <w:t xml:space="preserve"> </w:t>
        </w:r>
      </w:ins>
      <w:r w:rsidR="00A61316">
        <w:t xml:space="preserve">well </w:t>
      </w:r>
      <w:r w:rsidR="007B6363" w:rsidRPr="00591145">
        <w:t>fit the experimental results</w:t>
      </w:r>
      <w:r w:rsidR="00A61316">
        <w:t>.</w:t>
      </w:r>
      <w:r w:rsidR="007B6363" w:rsidRPr="00591145">
        <w:t xml:space="preserve"> </w:t>
      </w:r>
      <w:r w:rsidR="00A61316">
        <w:t>We</w:t>
      </w:r>
      <w:r w:rsidR="00A61316" w:rsidRPr="00591145">
        <w:t xml:space="preserve"> </w:t>
      </w:r>
      <w:r w:rsidR="007B6363" w:rsidRPr="00591145">
        <w:t xml:space="preserve">find that we can </w:t>
      </w:r>
      <w:r w:rsidR="00A61316">
        <w:t>calculate</w:t>
      </w:r>
      <w:r w:rsidR="00A61316" w:rsidRPr="00591145">
        <w:t xml:space="preserve"> </w:t>
      </w:r>
      <w:r w:rsidR="007B6363" w:rsidRPr="00591145">
        <w:t>the propagation of the laser beam throughout our setup.</w:t>
      </w:r>
    </w:p>
    <w:p w14:paraId="079DC48C" w14:textId="019DBE13" w:rsidR="007B6363" w:rsidRPr="00591145" w:rsidRDefault="007B6363" w:rsidP="007B6363">
      <w:pPr>
        <w:pStyle w:val="Heading2"/>
      </w:pPr>
      <w:r>
        <w:t xml:space="preserve">Introduction </w:t>
      </w:r>
    </w:p>
    <w:p w14:paraId="3E46B3E6" w14:textId="77777777" w:rsidR="00265809" w:rsidRDefault="007B6363" w:rsidP="00265809">
      <w:pPr>
        <w:keepNext/>
      </w:pPr>
      <w:bookmarkStart w:id="1" w:name="_Ref138682292"/>
      <w:r w:rsidRPr="00591145">
        <w:rPr>
          <w:noProof/>
          <w:lang w:eastAsia="en-US"/>
        </w:rPr>
        <w:drawing>
          <wp:inline distT="0" distB="0" distL="0" distR="0" wp14:anchorId="63287E2E" wp14:editId="40D78DBE">
            <wp:extent cx="3600000" cy="225306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00000" cy="2253061"/>
                    </a:xfrm>
                    <a:prstGeom prst="rect">
                      <a:avLst/>
                    </a:prstGeom>
                    <a:noFill/>
                  </pic:spPr>
                </pic:pic>
              </a:graphicData>
            </a:graphic>
          </wp:inline>
        </w:drawing>
      </w:r>
    </w:p>
    <w:p w14:paraId="1C7EF46F" w14:textId="5E5DE8FF" w:rsidR="00265809" w:rsidRPr="00591145" w:rsidRDefault="00265809" w:rsidP="00265809">
      <w:pPr>
        <w:pStyle w:val="Caption"/>
      </w:pPr>
      <w:bookmarkStart w:id="2" w:name="_Ref143442495"/>
      <w:r>
        <w:t xml:space="preserve">Figure </w:t>
      </w:r>
      <w:fldSimple w:instr=" SEQ Figure \* ARABIC ">
        <w:r w:rsidR="009F596D">
          <w:rPr>
            <w:noProof/>
          </w:rPr>
          <w:t>1</w:t>
        </w:r>
      </w:fldSimple>
      <w:bookmarkEnd w:id="2"/>
      <w:r>
        <w:t>:</w:t>
      </w:r>
      <w:r w:rsidRPr="00265809">
        <w:t xml:space="preserve"> </w:t>
      </w:r>
      <w:r w:rsidRPr="00591145">
        <w:t>Simplified schematic of the optical path used in the simulation.</w:t>
      </w:r>
      <w:r>
        <w:t xml:space="preserve"> </w:t>
      </w:r>
    </w:p>
    <w:bookmarkEnd w:id="1"/>
    <w:p w14:paraId="0312FF55" w14:textId="179DE219" w:rsidR="007B6363" w:rsidRPr="00591145" w:rsidRDefault="007B6363" w:rsidP="007B6363">
      <w:r w:rsidRPr="00591145">
        <w:t xml:space="preserve">We model the initial beam emitted by the laser source as a Gaussian beam. To reduce the computation power, we assume that the laser’s output is nearly symmetric around the direction of propagation. We take the beam waist at the laser output as 0.34 mm from the manufacturer’s datasheet. To determine the </w:t>
      </w:r>
      <w:r w:rsidR="00A9481D" w:rsidRPr="00591145">
        <w:t>lengths,</w:t>
      </w:r>
      <w:r w:rsidRPr="00591145">
        <w:t xml:space="preserve"> step by step on our optical path, we remove some of the optical elements and perform measurements. First, we remove lens #1 and lens #2 and measure the laser beam at 3 locations; at a distance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591145">
        <w:t xml:space="preserve"> from the laser, at the location before lens #1 (at a distance of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rsidRPr="00591145">
        <w:t xml:space="preserve">), and at camera #2 after the laser goes through the whole setup (at a distance of </w:t>
      </w:r>
      <m:oMath>
        <m:sSub>
          <m:sSubPr>
            <m:ctrlPr>
              <w:rPr>
                <w:rFonts w:ascii="Cambria Math" w:hAnsi="Cambria Math"/>
                <w:i/>
              </w:rPr>
            </m:ctrlPr>
          </m:sSubPr>
          <m:e>
            <m:r>
              <w:rPr>
                <w:rFonts w:ascii="Cambria Math" w:hAnsi="Cambria Math"/>
              </w:rPr>
              <m:t>L</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Pr="00591145">
        <w:t xml:space="preserve">), as shown in </w:t>
      </w:r>
      <w:r w:rsidRPr="00591145">
        <w:fldChar w:fldCharType="begin"/>
      </w:r>
      <w:r w:rsidRPr="00591145">
        <w:instrText xml:space="preserve"> REF _Ref139753882 \h  \* MERGEFORMAT </w:instrText>
      </w:r>
      <w:r w:rsidRPr="00591145">
        <w:fldChar w:fldCharType="separate"/>
      </w:r>
      <w:r w:rsidR="00265809" w:rsidRPr="00591145">
        <w:t xml:space="preserve">Figure </w:t>
      </w:r>
      <w:r w:rsidR="00265809">
        <w:rPr>
          <w:noProof/>
        </w:rPr>
        <w:t>2</w:t>
      </w:r>
      <w:r w:rsidRPr="00591145">
        <w:fldChar w:fldCharType="end"/>
      </w:r>
      <w:r w:rsidRPr="00591145">
        <w:t xml:space="preserve">. </w:t>
      </w:r>
    </w:p>
    <w:p w14:paraId="6A0C0B38" w14:textId="77777777" w:rsidR="005A3094" w:rsidRDefault="005A3094" w:rsidP="007B6363">
      <w:pPr>
        <w:rPr>
          <w:noProof/>
        </w:rPr>
      </w:pPr>
    </w:p>
    <w:p w14:paraId="0ADA1F0C" w14:textId="7ACF4D2B" w:rsidR="007B6363" w:rsidRPr="00591145" w:rsidRDefault="00166280" w:rsidP="007B6363">
      <w:commentRangeStart w:id="3"/>
      <w:r w:rsidRPr="00591145">
        <w:rPr>
          <w:noProof/>
          <w:lang w:eastAsia="en-US"/>
        </w:rPr>
        <w:lastRenderedPageBreak/>
        <w:drawing>
          <wp:anchor distT="0" distB="0" distL="114300" distR="114300" simplePos="0" relativeHeight="251681792" behindDoc="1" locked="0" layoutInCell="1" allowOverlap="1" wp14:anchorId="41BE7A2F" wp14:editId="5C4BEEF1">
            <wp:simplePos x="0" y="0"/>
            <wp:positionH relativeFrom="column">
              <wp:posOffset>2794000</wp:posOffset>
            </wp:positionH>
            <wp:positionV relativeFrom="paragraph">
              <wp:posOffset>308610</wp:posOffset>
            </wp:positionV>
            <wp:extent cx="2696845" cy="196977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845" cy="1969770"/>
                    </a:xfrm>
                    <a:prstGeom prst="rect">
                      <a:avLst/>
                    </a:prstGeom>
                  </pic:spPr>
                </pic:pic>
              </a:graphicData>
            </a:graphic>
            <wp14:sizeRelV relativeFrom="margin">
              <wp14:pctHeight>0</wp14:pctHeight>
            </wp14:sizeRelV>
          </wp:anchor>
        </w:drawing>
      </w:r>
      <w:commentRangeEnd w:id="3"/>
      <w:r w:rsidR="00BE4698">
        <w:rPr>
          <w:rStyle w:val="CommentReference"/>
        </w:rPr>
        <w:commentReference w:id="3"/>
      </w:r>
      <w:r w:rsidR="005A3094" w:rsidRPr="00591145">
        <w:rPr>
          <w:noProof/>
          <w:lang w:eastAsia="en-US"/>
        </w:rPr>
        <w:drawing>
          <wp:anchor distT="0" distB="0" distL="114300" distR="114300" simplePos="0" relativeHeight="251678720" behindDoc="1" locked="0" layoutInCell="1" allowOverlap="1" wp14:anchorId="2BCFEA70" wp14:editId="40B2E5FC">
            <wp:simplePos x="0" y="0"/>
            <wp:positionH relativeFrom="column">
              <wp:posOffset>-128270</wp:posOffset>
            </wp:positionH>
            <wp:positionV relativeFrom="paragraph">
              <wp:posOffset>328930</wp:posOffset>
            </wp:positionV>
            <wp:extent cx="2924175" cy="1920240"/>
            <wp:effectExtent l="0" t="0" r="952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13483"/>
                    <a:stretch/>
                  </pic:blipFill>
                  <pic:spPr bwMode="auto">
                    <a:xfrm>
                      <a:off x="0" y="0"/>
                      <a:ext cx="2924175" cy="1920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E5C78E" w14:textId="7DD07203" w:rsidR="007B6363" w:rsidRPr="00591145" w:rsidRDefault="00166280" w:rsidP="007B6363">
      <w:pPr>
        <w:pStyle w:val="Caption"/>
      </w:pPr>
      <w:bookmarkStart w:id="4" w:name="_Ref138684360"/>
      <w:r w:rsidRPr="00591145">
        <w:rPr>
          <w:noProof/>
          <w:lang w:eastAsia="en-US"/>
        </w:rPr>
        <w:drawing>
          <wp:anchor distT="0" distB="0" distL="114300" distR="114300" simplePos="0" relativeHeight="251680768" behindDoc="1" locked="0" layoutInCell="1" allowOverlap="1" wp14:anchorId="5423010C" wp14:editId="2C39E77A">
            <wp:simplePos x="0" y="0"/>
            <wp:positionH relativeFrom="column">
              <wp:posOffset>2794000</wp:posOffset>
            </wp:positionH>
            <wp:positionV relativeFrom="paragraph">
              <wp:posOffset>2258060</wp:posOffset>
            </wp:positionV>
            <wp:extent cx="2696845" cy="196977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6845" cy="1969770"/>
                    </a:xfrm>
                    <a:prstGeom prst="rect">
                      <a:avLst/>
                    </a:prstGeom>
                  </pic:spPr>
                </pic:pic>
              </a:graphicData>
            </a:graphic>
            <wp14:sizeRelV relativeFrom="margin">
              <wp14:pctHeight>0</wp14:pctHeight>
            </wp14:sizeRelV>
          </wp:anchor>
        </w:drawing>
      </w:r>
      <w:r w:rsidR="005A3094" w:rsidRPr="00591145">
        <w:rPr>
          <w:rFonts w:eastAsiaTheme="minorEastAsia"/>
          <w:noProof/>
          <w:lang w:eastAsia="en-US"/>
        </w:rPr>
        <w:drawing>
          <wp:anchor distT="0" distB="0" distL="114300" distR="114300" simplePos="0" relativeHeight="251679744" behindDoc="1" locked="0" layoutInCell="1" allowOverlap="1" wp14:anchorId="415D978C" wp14:editId="12FF08F8">
            <wp:simplePos x="0" y="0"/>
            <wp:positionH relativeFrom="column">
              <wp:posOffset>-80645</wp:posOffset>
            </wp:positionH>
            <wp:positionV relativeFrom="paragraph">
              <wp:posOffset>2258060</wp:posOffset>
            </wp:positionV>
            <wp:extent cx="2696845" cy="196977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6845" cy="1969770"/>
                    </a:xfrm>
                    <a:prstGeom prst="rect">
                      <a:avLst/>
                    </a:prstGeom>
                  </pic:spPr>
                </pic:pic>
              </a:graphicData>
            </a:graphic>
            <wp14:sizeRelV relativeFrom="margin">
              <wp14:pctHeight>0</wp14:pctHeight>
            </wp14:sizeRelV>
          </wp:anchor>
        </w:drawing>
      </w:r>
    </w:p>
    <w:p w14:paraId="46258C43" w14:textId="7658D6A3" w:rsidR="007B6363" w:rsidRPr="00591145" w:rsidRDefault="007B6363" w:rsidP="007B6363"/>
    <w:p w14:paraId="2982B072" w14:textId="683E3D27" w:rsidR="007B6363" w:rsidRPr="00591145" w:rsidRDefault="007B6363" w:rsidP="007B6363">
      <w:pPr>
        <w:pStyle w:val="Caption"/>
      </w:pPr>
      <w:bookmarkStart w:id="5" w:name="_Ref139753882"/>
      <w:r w:rsidRPr="00591145">
        <w:t xml:space="preserve">Figure </w:t>
      </w:r>
      <w:fldSimple w:instr=" SEQ Figure \* ARABIC ">
        <w:r w:rsidR="009F596D">
          <w:rPr>
            <w:noProof/>
          </w:rPr>
          <w:t>2</w:t>
        </w:r>
      </w:fldSimple>
      <w:bookmarkEnd w:id="4"/>
      <w:bookmarkEnd w:id="5"/>
      <w:r w:rsidRPr="00591145">
        <w:t xml:space="preserve">: (Top Left) Schematic of the setup with objective and lens removed. Image obtained (Top Right) on camera #1 at a distance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591145">
        <w:rPr>
          <w:rFonts w:eastAsiaTheme="minorEastAsia"/>
        </w:rPr>
        <w:t xml:space="preserve">, </w:t>
      </w:r>
      <w:r w:rsidRPr="00591145">
        <w:t xml:space="preserve">(Bottom Left) on camera #1 at a distance of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rsidRPr="00591145">
        <w:rPr>
          <w:rFonts w:eastAsiaTheme="minorEastAsia"/>
        </w:rPr>
        <w:t>,</w:t>
      </w:r>
      <w:r w:rsidRPr="00591145">
        <w:t xml:space="preserve"> (Right) on camera #2 at a distance of </w:t>
      </w:r>
      <m:oMath>
        <m:sSub>
          <m:sSubPr>
            <m:ctrlPr>
              <w:rPr>
                <w:rFonts w:ascii="Cambria Math" w:hAnsi="Cambria Math"/>
                <w:i/>
              </w:rPr>
            </m:ctrlPr>
          </m:sSubPr>
          <m:e>
            <m:r>
              <w:rPr>
                <w:rFonts w:ascii="Cambria Math" w:hAnsi="Cambria Math"/>
              </w:rPr>
              <m:t>L</m:t>
            </m:r>
          </m:e>
          <m:sub>
            <m:r>
              <w:rPr>
                <w:rFonts w:ascii="Cambria Math" w:hAnsi="Cambria Math"/>
              </w:rPr>
              <m:t>total</m:t>
            </m:r>
          </m:sub>
        </m:sSub>
      </m:oMath>
      <w:r w:rsidRPr="00591145">
        <w:rPr>
          <w:rFonts w:eastAsiaTheme="minorEastAsia"/>
        </w:rPr>
        <w:t>.</w:t>
      </w:r>
    </w:p>
    <w:p w14:paraId="15B7D18B" w14:textId="7BB7263C" w:rsidR="007B6363" w:rsidRPr="00591145" w:rsidRDefault="007B6363" w:rsidP="007B6363">
      <w:r w:rsidRPr="00591145">
        <w:t xml:space="preserve">The beams-splitter is a cube with </w:t>
      </w:r>
      <w:r w:rsidR="00DC2149">
        <w:t xml:space="preserve">a </w:t>
      </w:r>
      <w:r w:rsidRPr="00591145">
        <w:t>25 mm edge size and a refractive index of about 1.515 at 632</w:t>
      </w:r>
      <w:r w:rsidR="00DC2149">
        <w:t>.</w:t>
      </w:r>
      <w:r w:rsidRPr="00591145">
        <w:t>8 nm. W</w:t>
      </w:r>
      <w:r w:rsidRPr="00591145">
        <w:rPr>
          <w:rFonts w:eastAsiaTheme="minorEastAsia"/>
        </w:rPr>
        <w:t xml:space="preserve">e ignore the effect of the beam-splitter on the laser in our simulations. </w:t>
      </w:r>
      <w:r w:rsidRPr="00591145">
        <w:t>The electric field amplitude of a Gaussian beam (with a large Rayleigh length) can be written as follows</w:t>
      </w:r>
      <w:r w:rsidRPr="00591145">
        <w:fldChar w:fldCharType="begin" w:fldLock="1"/>
      </w:r>
      <w:r w:rsidRPr="00591145">
        <w:instrText>ADDIN CSL_CITATION {"citationItems":[{"id":"ITEM-1","itemData":{"DOI":"10.1002/0471213748","ISBN":"0471839655","author":[{"dropping-particle":"","family":"Saleh","given":"Bahaa E. A.","non-dropping-particle":"","parse-names":false,"suffix":""},{"dropping-particle":"","family":"Teich","given":"Malvin Carl","non-dropping-particle":"","parse-names":false,"suffix":""}],"collection-title":"Wiley Series in Pure and Applied Optics","id":"ITEM-1","issued":{"date-parts":[["1991","8","14"]]},"publisher":"John Wiley &amp; Sons, Inc.","publisher-place":"New York, USA","title":"Fundamentals of Photonics","type":"book"},"uris":["http://www.mendeley.com/documents/?uuid=5933f574-ff96-488d-89fc-586acba3cfbe"]}],"mendeley":{"formattedCitation":" [1]","plainTextFormattedCitation":" [1]","previouslyFormattedCitation":" [1]"},"properties":{"noteIndex":0},"schema":"https://github.com/citation-style-language/schema/raw/master/csl-citation.json"}</w:instrText>
      </w:r>
      <w:r w:rsidRPr="00591145">
        <w:fldChar w:fldCharType="separate"/>
      </w:r>
      <w:r w:rsidRPr="00591145">
        <w:rPr>
          <w:noProof/>
        </w:rPr>
        <w:t> [1]</w:t>
      </w:r>
      <w:r w:rsidRPr="00591145">
        <w:fldChar w:fldCharType="end"/>
      </w:r>
      <w:r w:rsidRPr="00591145">
        <w:t>:</w:t>
      </w:r>
    </w:p>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39EAC53D" w14:textId="77777777" w:rsidTr="007B6363">
        <w:trPr>
          <w:jc w:val="center"/>
        </w:trPr>
        <w:tc>
          <w:tcPr>
            <w:tcW w:w="250" w:type="pct"/>
            <w:vAlign w:val="center"/>
          </w:tcPr>
          <w:p w14:paraId="47EE89F4" w14:textId="77777777" w:rsidR="007B6363" w:rsidRPr="00591145" w:rsidRDefault="007B6363" w:rsidP="007B6363"/>
        </w:tc>
        <w:tc>
          <w:tcPr>
            <w:tcW w:w="4450" w:type="pct"/>
            <w:vAlign w:val="center"/>
          </w:tcPr>
          <w:p w14:paraId="252F21EB" w14:textId="77777777" w:rsidR="007B6363" w:rsidRPr="00591145" w:rsidRDefault="00000000" w:rsidP="007B6363">
            <m:oMathPara>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den>
                    </m:f>
                  </m:sup>
                </m:sSup>
              </m:oMath>
            </m:oMathPara>
          </w:p>
        </w:tc>
        <w:tc>
          <w:tcPr>
            <w:tcW w:w="300" w:type="pct"/>
            <w:vAlign w:val="center"/>
          </w:tcPr>
          <w:p w14:paraId="1C350AC4" w14:textId="04224F60" w:rsidR="007B6363" w:rsidRPr="00591145" w:rsidRDefault="007B6363" w:rsidP="007B6363">
            <w:r w:rsidRPr="00591145">
              <w:t>(</w:t>
            </w:r>
            <w:fldSimple w:instr=" SEQ Equation \* ARABIC ">
              <w:r w:rsidR="00265809">
                <w:rPr>
                  <w:noProof/>
                </w:rPr>
                <w:t>1</w:t>
              </w:r>
            </w:fldSimple>
            <w:r w:rsidRPr="00591145">
              <w:t>)</w:t>
            </w:r>
          </w:p>
        </w:tc>
      </w:tr>
    </w:tbl>
    <w:p w14:paraId="7E9D8C4C" w14:textId="77777777" w:rsidR="007B6363" w:rsidRPr="00591145" w:rsidRDefault="007B6363" w:rsidP="007B6363"/>
    <w:p w14:paraId="7D1C4953" w14:textId="34DCB855" w:rsidR="007B6363" w:rsidRPr="00591145" w:rsidRDefault="007B6363" w:rsidP="007B6363">
      <w:r w:rsidRPr="00591145">
        <w:t xml:space="preserve">Here, </w:t>
      </w:r>
      <m:oMath>
        <m:r>
          <w:rPr>
            <w:rFonts w:ascii="Cambria Math" w:hAnsi="Cambria Math"/>
          </w:rPr>
          <m:t>+z</m:t>
        </m:r>
      </m:oMath>
      <w:r w:rsidRPr="00591145">
        <w:t xml:space="preserve"> is the direction of propagation, </w:t>
      </w:r>
      <m:oMath>
        <m:r>
          <w:rPr>
            <w:rFonts w:ascii="Cambria Math" w:hAnsi="Cambria Math"/>
          </w:rPr>
          <m:t>x,</m:t>
        </m:r>
      </m:oMath>
      <w:r w:rsidRPr="00591145">
        <w:t xml:space="preserve"> and </w:t>
      </w:r>
      <m:oMath>
        <m:r>
          <w:rPr>
            <w:rFonts w:ascii="Cambria Math" w:hAnsi="Cambria Math"/>
          </w:rPr>
          <m:t>y</m:t>
        </m:r>
      </m:oMath>
      <w:r w:rsidRPr="00591145">
        <w:t xml:space="preserve"> axes are perpendicular to the </w:t>
      </w:r>
      <m:oMath>
        <m:r>
          <w:rPr>
            <w:rFonts w:ascii="Cambria Math" w:hAnsi="Cambria Math"/>
          </w:rPr>
          <m:t>z</m:t>
        </m:r>
      </m:oMath>
      <w:r w:rsidRPr="00591145">
        <w:t xml:space="preserve"> axis in the standard convention, </w:t>
      </w:r>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59114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Pr="00591145">
        <w:rPr>
          <w:rFonts w:eastAsiaTheme="minorEastAsia"/>
        </w:rPr>
        <w:t xml:space="preserve"> is the </w:t>
      </w:r>
      <w:r w:rsidR="00DC2149">
        <w:rPr>
          <w:rFonts w:eastAsiaTheme="minorEastAsia"/>
        </w:rPr>
        <w:t xml:space="preserve">minimum </w:t>
      </w:r>
      <w:r w:rsidRPr="00591145">
        <w:rPr>
          <w:rFonts w:eastAsiaTheme="minorEastAsia"/>
        </w:rPr>
        <w:t xml:space="preserve">beam waist. We calculate </w:t>
      </w:r>
      <w:r w:rsidRPr="00591145">
        <w:t xml:space="preserve">the propagation of the wave in free space by a distance of </w:t>
      </w:r>
      <m:oMath>
        <m:sSub>
          <m:sSubPr>
            <m:ctrlPr>
              <w:rPr>
                <w:rFonts w:ascii="Cambria Math" w:hAnsi="Cambria Math"/>
                <w:i/>
              </w:rPr>
            </m:ctrlPr>
          </m:sSubPr>
          <m:e>
            <m:r>
              <w:rPr>
                <w:rFonts w:ascii="Cambria Math" w:hAnsi="Cambria Math"/>
              </w:rPr>
              <m:t>L</m:t>
            </m:r>
          </m:e>
          <m:sub>
            <m:r>
              <w:rPr>
                <w:rFonts w:ascii="Cambria Math" w:hAnsi="Cambria Math"/>
              </w:rPr>
              <m:t>total</m:t>
            </m:r>
          </m:sub>
        </m:sSub>
      </m:oMath>
      <w:r w:rsidRPr="00591145">
        <w:rPr>
          <w:rFonts w:eastAsiaTheme="minorEastAsia"/>
        </w:rPr>
        <w:t xml:space="preserve"> </w:t>
      </w:r>
      <w:r w:rsidRPr="00591145">
        <w:t>using the Rayleigh-Sommerfeld integral as follows</w:t>
      </w:r>
      <w:r w:rsidR="00DA21F1">
        <w:t xml:space="preserve"> </w:t>
      </w:r>
      <w:r w:rsidR="00DA21F1">
        <w:fldChar w:fldCharType="begin" w:fldLock="1"/>
      </w:r>
      <w:r w:rsidR="0036592F">
        <w:instrText>ADDIN CSL_CITATION {"citationItems":[{"id":"ITEM-1","itemData":{"author":[{"dropping-particle":"","family":"Goodman","given":"J. W.","non-dropping-particle":"","parse-names":false,"suffix":""}],"edition":"2nd","id":"ITEM-1","issued":{"date-parts":[["1996"]]},"publisher":"McGraw-Hill","title":"Introduction to Fourier Optics","type":"book"},"uris":["http://www.mendeley.com/documents/?uuid=ee79b232-2ebb-46bc-8500-6c2df33c5f96"]}],"mendeley":{"formattedCitation":" [2]","plainTextFormattedCitation":" [2]","previouslyFormattedCitation":" [2]"},"properties":{"noteIndex":0},"schema":"https://github.com/citation-style-language/schema/raw/master/csl-citation.json"}</w:instrText>
      </w:r>
      <w:r w:rsidR="00DA21F1">
        <w:fldChar w:fldCharType="separate"/>
      </w:r>
      <w:r w:rsidR="00DA21F1" w:rsidRPr="00DA21F1">
        <w:rPr>
          <w:noProof/>
        </w:rPr>
        <w:t> [2]</w:t>
      </w:r>
      <w:r w:rsidR="00DA21F1">
        <w:fldChar w:fldCharType="end"/>
      </w:r>
      <w:r w:rsidRPr="00591145">
        <w:t>:</w:t>
      </w:r>
    </w:p>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42BAF9AB" w14:textId="77777777" w:rsidTr="007B6363">
        <w:trPr>
          <w:jc w:val="center"/>
        </w:trPr>
        <w:tc>
          <w:tcPr>
            <w:tcW w:w="250" w:type="pct"/>
            <w:vAlign w:val="center"/>
          </w:tcPr>
          <w:p w14:paraId="4135EFF6" w14:textId="77777777" w:rsidR="007B6363" w:rsidRPr="00591145" w:rsidRDefault="007B6363" w:rsidP="007B6363"/>
        </w:tc>
        <w:tc>
          <w:tcPr>
            <w:tcW w:w="4450" w:type="pct"/>
            <w:vAlign w:val="center"/>
          </w:tcPr>
          <w:p w14:paraId="4D437F1E" w14:textId="77777777" w:rsidR="007B6363" w:rsidRPr="00591145" w:rsidRDefault="007B6363" w:rsidP="007B6363">
            <m:oMathPara>
              <m:oMath>
                <m:r>
                  <w:rPr>
                    <w:rFonts w:ascii="Cambria Math" w:eastAsiaTheme="minorEastAsia"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total</m:t>
                        </m:r>
                      </m:sub>
                    </m:sSub>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ik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iwt</m:t>
                    </m:r>
                  </m:sup>
                </m:sSup>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cosθ</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ikR</m:t>
                            </m:r>
                          </m:sup>
                        </m:sSup>
                      </m:num>
                      <m:den>
                        <m:r>
                          <w:rPr>
                            <w:rFonts w:ascii="Cambria Math" w:hAnsi="Cambria Math"/>
                          </w:rPr>
                          <m:t>R</m:t>
                        </m:r>
                      </m:den>
                    </m:f>
                    <m:box>
                      <m:boxPr>
                        <m:diff m:val="1"/>
                        <m:ctrlPr>
                          <w:rPr>
                            <w:rFonts w:ascii="Cambria Math" w:hAnsi="Cambria Math"/>
                          </w:rPr>
                        </m:ctrlPr>
                      </m:boxPr>
                      <m:e>
                        <m:r>
                          <w:rPr>
                            <w:rFonts w:ascii="Cambria Math" w:hAnsi="Cambria Math"/>
                          </w:rPr>
                          <m:t>dξ</m:t>
                        </m:r>
                      </m:e>
                    </m:box>
                    <m:box>
                      <m:boxPr>
                        <m:diff m:val="1"/>
                        <m:ctrlPr>
                          <w:rPr>
                            <w:rFonts w:ascii="Cambria Math" w:hAnsi="Cambria Math"/>
                          </w:rPr>
                        </m:ctrlPr>
                      </m:boxPr>
                      <m:e>
                        <m:r>
                          <w:rPr>
                            <w:rFonts w:ascii="Cambria Math" w:hAnsi="Cambria Math"/>
                          </w:rPr>
                          <m:t>dη</m:t>
                        </m:r>
                      </m:e>
                    </m:box>
                  </m:e>
                </m:nary>
              </m:oMath>
            </m:oMathPara>
          </w:p>
        </w:tc>
        <w:tc>
          <w:tcPr>
            <w:tcW w:w="300" w:type="pct"/>
            <w:vAlign w:val="center"/>
          </w:tcPr>
          <w:p w14:paraId="31707811" w14:textId="12D127D2" w:rsidR="007B6363" w:rsidRPr="00591145" w:rsidRDefault="007B6363" w:rsidP="007B6363">
            <w:bookmarkStart w:id="6" w:name="_Ref139755367"/>
            <w:bookmarkStart w:id="7" w:name="_Ref139755390"/>
            <w:r w:rsidRPr="00591145">
              <w:t>(</w:t>
            </w:r>
            <w:fldSimple w:instr=" SEQ Equation \* ARABIC ">
              <w:r w:rsidR="00265809">
                <w:rPr>
                  <w:noProof/>
                </w:rPr>
                <w:t>2</w:t>
              </w:r>
            </w:fldSimple>
            <w:bookmarkEnd w:id="6"/>
            <w:r w:rsidRPr="00591145">
              <w:t>)</w:t>
            </w:r>
            <w:bookmarkEnd w:id="7"/>
          </w:p>
        </w:tc>
      </w:tr>
    </w:tbl>
    <w:p w14:paraId="1A08F8A1" w14:textId="77777777" w:rsidR="007B6363" w:rsidRPr="00591145" w:rsidRDefault="007B6363" w:rsidP="007B6363"/>
    <w:p w14:paraId="6536F45B" w14:textId="77777777" w:rsidR="007B6363" w:rsidRPr="00591145" w:rsidRDefault="007B6363" w:rsidP="007B6363">
      <w:r w:rsidRPr="00591145">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(ξ-x)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(η-y)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Pr="00591145">
        <w:t>,</w:t>
      </w:r>
      <m:oMath>
        <m:r>
          <w:rPr>
            <w:rFonts w:ascii="Cambria Math" w:hAnsi="Cambria Math"/>
          </w:rPr>
          <m:t xml:space="preserve"> cosθ=</m:t>
        </m:r>
        <m:f>
          <m:fPr>
            <m:ctrlPr>
              <w:rPr>
                <w:rFonts w:ascii="Cambria Math" w:hAnsi="Cambria Math"/>
                <w:i/>
              </w:rPr>
            </m:ctrlPr>
          </m:fPr>
          <m:num>
            <m:r>
              <w:rPr>
                <w:rFonts w:ascii="Cambria Math" w:hAnsi="Cambria Math"/>
              </w:rPr>
              <m:t>z</m:t>
            </m:r>
          </m:num>
          <m:den>
            <m:r>
              <w:rPr>
                <w:rFonts w:ascii="Cambria Math" w:hAnsi="Cambria Math"/>
              </w:rPr>
              <m:t>R</m:t>
            </m:r>
          </m:den>
        </m:f>
      </m:oMath>
      <w:r w:rsidRPr="00591145">
        <w:t xml:space="preserve">,  </w:t>
      </w:r>
      <m:oMath>
        <m:r>
          <w:rPr>
            <w:rFonts w:ascii="Cambria Math" w:hAnsi="Cambria Math"/>
          </w:rPr>
          <m:t>k=</m:t>
        </m:r>
        <m:f>
          <m:fPr>
            <m:ctrlPr>
              <w:rPr>
                <w:rFonts w:ascii="Cambria Math" w:hAnsi="Cambria Math"/>
                <w:i/>
              </w:rPr>
            </m:ctrlPr>
          </m:fPr>
          <m:num>
            <m:r>
              <w:rPr>
                <w:rFonts w:ascii="Cambria Math" w:hAnsi="Cambria Math"/>
              </w:rPr>
              <m:t>2</m:t>
            </m:r>
            <m:r>
              <m:rPr>
                <m:sty m:val="b"/>
              </m:rPr>
              <w:rPr>
                <w:rStyle w:val="Emphasis"/>
                <w:rFonts w:ascii="Cambria Math" w:hAnsi="Cambria Math"/>
                <w:color w:val="5F6368"/>
                <w:sz w:val="21"/>
                <w:szCs w:val="21"/>
                <w:shd w:val="clear" w:color="auto" w:fill="FFFFFF"/>
              </w:rPr>
              <m:t>π</m:t>
            </m:r>
            <m:r>
              <m:rPr>
                <m:sty m:val="p"/>
              </m:rPr>
              <w:rPr>
                <w:rFonts w:ascii="Cambria Math" w:hAnsi="Cambria Math"/>
                <w:color w:val="4D5156"/>
                <w:sz w:val="21"/>
                <w:szCs w:val="21"/>
                <w:shd w:val="clear" w:color="auto" w:fill="FFFFFF"/>
              </w:rPr>
              <m:t> </m:t>
            </m:r>
          </m:num>
          <m:den>
            <m:r>
              <w:rPr>
                <w:rFonts w:ascii="Cambria Math" w:hAnsi="Cambria Math"/>
              </w:rPr>
              <m:t>λ</m:t>
            </m:r>
          </m:den>
        </m:f>
      </m:oMath>
      <w:r w:rsidRPr="00591145">
        <w:t xml:space="preserve"> is the wavevector, </w:t>
      </w:r>
      <m:oMath>
        <m:r>
          <w:rPr>
            <w:rFonts w:ascii="Cambria Math" w:hAnsi="Cambria Math"/>
          </w:rPr>
          <m:t>λ</m:t>
        </m:r>
      </m:oMath>
      <w:r w:rsidRPr="00591145">
        <w:t>= 632.8 nm is the wavelength of light in air.</w:t>
      </w:r>
    </w:p>
    <w:p w14:paraId="523A998D" w14:textId="16A6EF5B" w:rsidR="00214840" w:rsidRPr="00591145" w:rsidRDefault="00DC2149" w:rsidP="007B6363">
      <w:r>
        <w:t>We compute</w:t>
      </w:r>
      <w:r w:rsidR="00533DE4">
        <w:t xml:space="preserve"> the</w:t>
      </w:r>
      <w:r w:rsidR="00214840">
        <w:t xml:space="preserve"> Rayleigh–Sommerfeld diffraction integral</w:t>
      </w:r>
      <w:r w:rsidR="00533DE4">
        <w:t xml:space="preserve"> by </w:t>
      </w:r>
      <w:r w:rsidR="00214840">
        <w:t>implemen</w:t>
      </w:r>
      <w:r w:rsidR="00533DE4">
        <w:t>ting</w:t>
      </w:r>
      <w:r w:rsidR="00214840">
        <w:t xml:space="preserve"> a fast-Fourier-transform (FFT) based direct integration </w:t>
      </w:r>
      <w:r w:rsidR="008720F7">
        <w:t>method</w:t>
      </w:r>
      <w:r w:rsidR="00D706E3">
        <w:t xml:space="preserve"> </w:t>
      </w:r>
      <w:r w:rsidR="00214840">
        <w:t>(FFT-DI)</w:t>
      </w:r>
      <w:r w:rsidR="00533DE4">
        <w:fldChar w:fldCharType="begin" w:fldLock="1"/>
      </w:r>
      <w:r w:rsidR="00533DE4">
        <w:instrText>ADDIN CSL_CITATION {"citationItems":[{"id":"ITEM-1","itemData":{"DOI":"10.1364/AO.45.001102","ISSN":"0003-6935","author":[{"dropping-particle":"","family":"Shen","given":"Fabin","non-dropping-particle":"","parse-names":false,"suffix":""},{"dropping-particle":"","family":"Wang","given":"Anbo","non-dropping-particle":"","parse-names":false,"suffix":""}],"container-title":"Applied Optics","id":"ITEM-1","issue":"6","issued":{"date-parts":[["2006","2","20"]]},"page":"1102","title":"Fast-Fourier-transform based numerical integration method for the Rayleigh-Sommerfeld diffraction formula","type":"article-journal","volume":"45"},"uris":["http://www.mendeley.com/documents/?uuid=8b8046ff-fabb-435e-a99a-c0e973bb1d4f"]}],"mendeley":{"formattedCitation":" [3]","plainTextFormattedCitation":" [3]"},"properties":{"noteIndex":0},"schema":"https://github.com/citation-style-language/schema/raw/master/csl-citation.json"}</w:instrText>
      </w:r>
      <w:r w:rsidR="00533DE4">
        <w:fldChar w:fldCharType="separate"/>
      </w:r>
      <w:r w:rsidR="00533DE4" w:rsidRPr="00533DE4">
        <w:rPr>
          <w:noProof/>
        </w:rPr>
        <w:t> [3]</w:t>
      </w:r>
      <w:r w:rsidR="00533DE4">
        <w:fldChar w:fldCharType="end"/>
      </w:r>
      <w:r w:rsidR="00214840">
        <w:t>.</w:t>
      </w:r>
      <w:r w:rsidR="00533DE4">
        <w:t xml:space="preserve"> </w:t>
      </w:r>
      <w:r w:rsidR="008720F7">
        <w:t xml:space="preserve">This method </w:t>
      </w:r>
      <w:ins w:id="8" w:author="Nickolay Erin Titov" w:date="2023-09-09T12:27:00Z">
        <w:r w:rsidR="00FE2FC0">
          <w:t>is</w:t>
        </w:r>
        <w:r w:rsidR="00FE2FC0" w:rsidRPr="00FE2FC0">
          <w:t xml:space="preserve"> valid when the aperture size of the light field is much larger than the wavelength of light</w:t>
        </w:r>
      </w:ins>
      <w:del w:id="9" w:author="Nickolay Erin Titov" w:date="2023-09-09T12:27:00Z">
        <w:r w:rsidR="008720F7" w:rsidDel="00FE2FC0">
          <w:delText>uses</w:delText>
        </w:r>
        <w:r w:rsidR="008720F7" w:rsidRPr="00214840" w:rsidDel="00FE2FC0">
          <w:delText xml:space="preserve"> two </w:delText>
        </w:r>
        <w:r w:rsidR="00D706E3" w:rsidRPr="00214840" w:rsidDel="00FE2FC0">
          <w:delText>F</w:delText>
        </w:r>
        <w:r w:rsidR="00D706E3" w:rsidDel="00FE2FC0">
          <w:delText>ast Fourier</w:delText>
        </w:r>
        <w:r w:rsidR="008720F7" w:rsidDel="00FE2FC0">
          <w:delText xml:space="preserve"> </w:delText>
        </w:r>
        <w:r w:rsidR="008720F7" w:rsidRPr="00214840" w:rsidDel="00FE2FC0">
          <w:delText>T</w:delText>
        </w:r>
        <w:r w:rsidR="008720F7" w:rsidDel="00FE2FC0">
          <w:delText>ransform</w:delText>
        </w:r>
        <w:r w:rsidR="008720F7" w:rsidRPr="00214840" w:rsidDel="00FE2FC0">
          <w:delText xml:space="preserve"> and one I</w:delText>
        </w:r>
        <w:r w:rsidR="008720F7" w:rsidDel="00FE2FC0">
          <w:delText xml:space="preserve">nverse </w:delText>
        </w:r>
        <w:r w:rsidR="008720F7" w:rsidRPr="00214840" w:rsidDel="00FE2FC0">
          <w:delText>F</w:delText>
        </w:r>
        <w:r w:rsidR="008720F7" w:rsidDel="00FE2FC0">
          <w:delText xml:space="preserve">ast </w:delText>
        </w:r>
        <w:r w:rsidR="008720F7" w:rsidRPr="00214840" w:rsidDel="00FE2FC0">
          <w:delText>F</w:delText>
        </w:r>
        <w:r w:rsidR="008720F7" w:rsidDel="00FE2FC0">
          <w:delText xml:space="preserve">ourier </w:delText>
        </w:r>
        <w:r w:rsidR="008720F7" w:rsidRPr="00214840" w:rsidDel="00FE2FC0">
          <w:delText>T</w:delText>
        </w:r>
        <w:r w:rsidR="008720F7" w:rsidDel="00FE2FC0">
          <w:delText>ransform</w:delText>
        </w:r>
        <w:r w:rsidR="00D706E3" w:rsidDel="00FE2FC0">
          <w:delText>.</w:delText>
        </w:r>
      </w:del>
      <w:ins w:id="10" w:author="Nickolay Erin Titov" w:date="2023-09-09T12:27:00Z">
        <w:r w:rsidR="00FE2FC0">
          <w:t>.</w:t>
        </w:r>
      </w:ins>
      <w:ins w:id="11" w:author="Nickolay Erin Titov" w:date="2023-09-09T12:33:00Z">
        <w:r w:rsidR="00FE2FC0" w:rsidRPr="00FE2FC0">
          <w:t xml:space="preserve"> </w:t>
        </w:r>
        <w:r w:rsidR="00FE2FC0">
          <w:t>The integral is calculated by numerical integration as a Riemann sum</w:t>
        </w:r>
      </w:ins>
      <w:ins w:id="12" w:author="Nickolay Erin Titov" w:date="2023-09-09T12:38:00Z">
        <w:r w:rsidR="007F295B">
          <w:t xml:space="preserve">: </w:t>
        </w:r>
      </w:ins>
      <m:oMath>
        <m:r>
          <w:ins w:id="13" w:author="Nickolay Erin Titov" w:date="2023-09-09T12:38:00Z">
            <w:rPr>
              <w:rFonts w:ascii="Cambria Math" w:hAnsi="Cambria Math"/>
            </w:rPr>
            <m:t>U(</m:t>
          </w:ins>
        </m:r>
        <m:sSub>
          <m:sSubPr>
            <m:ctrlPr>
              <w:ins w:id="14" w:author="Nickolay Erin Titov" w:date="2023-09-09T12:39:00Z">
                <w:rPr>
                  <w:rFonts w:ascii="Cambria Math" w:hAnsi="Cambria Math"/>
                  <w:i/>
                </w:rPr>
              </w:ins>
            </m:ctrlPr>
          </m:sSubPr>
          <m:e>
            <m:r>
              <w:ins w:id="15" w:author="Nickolay Erin Titov" w:date="2023-09-09T12:39:00Z">
                <w:rPr>
                  <w:rFonts w:ascii="Cambria Math" w:hAnsi="Cambria Math"/>
                </w:rPr>
                <m:t>x</m:t>
              </w:ins>
            </m:r>
          </m:e>
          <m:sub>
            <m:r>
              <w:ins w:id="16" w:author="Nickolay Erin Titov" w:date="2023-09-09T12:39:00Z">
                <w:rPr>
                  <w:rFonts w:ascii="Cambria Math" w:hAnsi="Cambria Math"/>
                </w:rPr>
                <m:t>m,</m:t>
              </w:ins>
            </m:r>
          </m:sub>
        </m:sSub>
        <m:sSub>
          <m:sSubPr>
            <m:ctrlPr>
              <w:ins w:id="17" w:author="Nickolay Erin Titov" w:date="2023-09-09T12:39:00Z">
                <w:rPr>
                  <w:rFonts w:ascii="Cambria Math" w:hAnsi="Cambria Math"/>
                  <w:i/>
                </w:rPr>
              </w:ins>
            </m:ctrlPr>
          </m:sSubPr>
          <m:e>
            <m:r>
              <w:ins w:id="18" w:author="Nickolay Erin Titov" w:date="2023-09-09T12:39:00Z">
                <w:rPr>
                  <w:rFonts w:ascii="Cambria Math" w:hAnsi="Cambria Math"/>
                </w:rPr>
                <m:t>y</m:t>
              </w:ins>
            </m:r>
          </m:e>
          <m:sub>
            <m:r>
              <w:ins w:id="19" w:author="Nickolay Erin Titov" w:date="2023-09-09T12:39:00Z">
                <w:rPr>
                  <w:rFonts w:ascii="Cambria Math" w:hAnsi="Cambria Math"/>
                </w:rPr>
                <m:t>n,</m:t>
              </w:ins>
            </m:r>
          </m:sub>
        </m:sSub>
        <m:r>
          <w:ins w:id="20" w:author="Nickolay Erin Titov" w:date="2023-09-09T12:39:00Z">
            <w:rPr>
              <w:rFonts w:ascii="Cambria Math" w:hAnsi="Cambria Math"/>
            </w:rPr>
            <m:t>z</m:t>
          </w:ins>
        </m:r>
        <m:r>
          <w:ins w:id="21" w:author="Nickolay Erin Titov" w:date="2023-09-09T12:38:00Z">
            <w:rPr>
              <w:rFonts w:ascii="Cambria Math" w:hAnsi="Cambria Math"/>
            </w:rPr>
            <m:t>)=</m:t>
          </w:ins>
        </m:r>
        <m:nary>
          <m:naryPr>
            <m:chr m:val="∑"/>
            <m:limLoc m:val="undOvr"/>
            <m:ctrlPr>
              <w:ins w:id="22" w:author="Nickolay Erin Titov" w:date="2023-09-09T12:40:00Z">
                <w:rPr>
                  <w:rFonts w:ascii="Cambria Math" w:hAnsi="Cambria Math"/>
                  <w:i/>
                </w:rPr>
              </w:ins>
            </m:ctrlPr>
          </m:naryPr>
          <m:sub>
            <m:r>
              <w:ins w:id="23" w:author="Nickolay Erin Titov" w:date="2023-09-09T12:40:00Z">
                <w:rPr>
                  <w:rFonts w:ascii="Cambria Math" w:hAnsi="Cambria Math"/>
                </w:rPr>
                <m:t>i=1</m:t>
              </w:ins>
            </m:r>
          </m:sub>
          <m:sup>
            <m:r>
              <w:ins w:id="24" w:author="Nickolay Erin Titov" w:date="2023-09-09T12:40:00Z">
                <w:rPr>
                  <w:rFonts w:ascii="Cambria Math" w:hAnsi="Cambria Math"/>
                </w:rPr>
                <m:t>N</m:t>
              </w:ins>
            </m:r>
          </m:sup>
          <m:e>
            <m:nary>
              <m:naryPr>
                <m:chr m:val="∑"/>
                <m:limLoc m:val="undOvr"/>
                <m:ctrlPr>
                  <w:ins w:id="25" w:author="Nickolay Erin Titov" w:date="2023-09-09T12:40:00Z">
                    <w:rPr>
                      <w:rFonts w:ascii="Cambria Math" w:hAnsi="Cambria Math"/>
                      <w:i/>
                    </w:rPr>
                  </w:ins>
                </m:ctrlPr>
              </m:naryPr>
              <m:sub>
                <m:r>
                  <w:ins w:id="26" w:author="Nickolay Erin Titov" w:date="2023-09-09T12:41:00Z">
                    <w:rPr>
                      <w:rFonts w:ascii="Cambria Math" w:hAnsi="Cambria Math"/>
                    </w:rPr>
                    <m:t>j</m:t>
                  </w:ins>
                </m:r>
                <m:r>
                  <w:ins w:id="27" w:author="Nickolay Erin Titov" w:date="2023-09-09T12:40:00Z">
                    <w:rPr>
                      <w:rFonts w:ascii="Cambria Math" w:hAnsi="Cambria Math"/>
                    </w:rPr>
                    <m:t>=1</m:t>
                  </w:ins>
                </m:r>
              </m:sub>
              <m:sup>
                <m:r>
                  <w:ins w:id="28" w:author="Nickolay Erin Titov" w:date="2023-09-09T12:40:00Z">
                    <w:rPr>
                      <w:rFonts w:ascii="Cambria Math" w:hAnsi="Cambria Math"/>
                    </w:rPr>
                    <m:t>N</m:t>
                  </w:ins>
                </m:r>
              </m:sup>
              <m:e>
                <m:r>
                  <w:ins w:id="29" w:author="Nickolay Erin Titov" w:date="2023-09-09T12:41:00Z">
                    <w:rPr>
                      <w:rFonts w:ascii="Cambria Math" w:hAnsi="Cambria Math"/>
                    </w:rPr>
                    <m:t>U</m:t>
                  </w:ins>
                </m:r>
                <m:d>
                  <m:dPr>
                    <m:ctrlPr>
                      <w:ins w:id="30" w:author="Nickolay Erin Titov" w:date="2023-09-09T12:41:00Z">
                        <w:rPr>
                          <w:rFonts w:ascii="Cambria Math" w:hAnsi="Cambria Math"/>
                          <w:i/>
                        </w:rPr>
                      </w:ins>
                    </m:ctrlPr>
                  </m:dPr>
                  <m:e>
                    <m:sSub>
                      <m:sSubPr>
                        <m:ctrlPr>
                          <w:ins w:id="31" w:author="Nickolay Erin Titov" w:date="2023-09-09T12:41:00Z">
                            <w:rPr>
                              <w:rFonts w:ascii="Cambria Math" w:hAnsi="Cambria Math"/>
                              <w:i/>
                            </w:rPr>
                          </w:ins>
                        </m:ctrlPr>
                      </m:sSubPr>
                      <m:e>
                        <m:r>
                          <w:ins w:id="32" w:author="Nickolay Erin Titov" w:date="2023-09-09T12:42:00Z">
                            <w:rPr>
                              <w:rFonts w:ascii="Cambria Math" w:hAnsi="Cambria Math"/>
                            </w:rPr>
                            <m:t>ξ</m:t>
                          </w:ins>
                        </m:r>
                      </m:e>
                      <m:sub>
                        <m:r>
                          <w:ins w:id="33" w:author="Nickolay Erin Titov" w:date="2023-09-09T12:41:00Z">
                            <w:rPr>
                              <w:rFonts w:ascii="Cambria Math" w:hAnsi="Cambria Math"/>
                            </w:rPr>
                            <m:t>i,</m:t>
                          </w:ins>
                        </m:r>
                      </m:sub>
                    </m:sSub>
                    <m:sSub>
                      <m:sSubPr>
                        <m:ctrlPr>
                          <w:ins w:id="34" w:author="Nickolay Erin Titov" w:date="2023-09-09T12:41:00Z">
                            <w:rPr>
                              <w:rFonts w:ascii="Cambria Math" w:hAnsi="Cambria Math"/>
                              <w:i/>
                            </w:rPr>
                          </w:ins>
                        </m:ctrlPr>
                      </m:sSubPr>
                      <m:e>
                        <m:r>
                          <w:ins w:id="35" w:author="Nickolay Erin Titov" w:date="2023-09-09T12:43:00Z">
                            <w:rPr>
                              <w:rFonts w:ascii="Cambria Math" w:hAnsi="Cambria Math"/>
                            </w:rPr>
                            <m:t>η</m:t>
                          </w:ins>
                        </m:r>
                      </m:e>
                      <m:sub>
                        <m:r>
                          <w:ins w:id="36" w:author="Nickolay Erin Titov" w:date="2023-09-09T12:41:00Z">
                            <w:rPr>
                              <w:rFonts w:ascii="Cambria Math" w:hAnsi="Cambria Math"/>
                            </w:rPr>
                            <m:t>j,</m:t>
                          </w:ins>
                        </m:r>
                      </m:sub>
                    </m:sSub>
                    <m:r>
                      <w:ins w:id="37" w:author="Nickolay Erin Titov" w:date="2023-09-09T12:41:00Z">
                        <w:rPr>
                          <w:rFonts w:ascii="Cambria Math" w:hAnsi="Cambria Math"/>
                        </w:rPr>
                        <m:t>0</m:t>
                      </w:ins>
                    </m:r>
                  </m:e>
                </m:d>
              </m:e>
            </m:nary>
          </m:e>
        </m:nary>
        <m:r>
          <w:ins w:id="38" w:author="Nickolay Erin Titov" w:date="2023-09-09T12:45:00Z">
            <w:rPr>
              <w:rFonts w:ascii="Cambria Math" w:hAnsi="Cambria Math"/>
            </w:rPr>
            <m:t>×</m:t>
          </w:ins>
        </m:r>
        <m:r>
          <w:ins w:id="39" w:author="Nickolay Erin Titov" w:date="2023-09-09T12:43:00Z">
            <w:rPr>
              <w:rFonts w:ascii="Cambria Math" w:hAnsi="Cambria Math"/>
            </w:rPr>
            <m:t>g(</m:t>
          </w:ins>
        </m:r>
        <m:sSub>
          <m:sSubPr>
            <m:ctrlPr>
              <w:ins w:id="40" w:author="Nickolay Erin Titov" w:date="2023-09-09T12:45:00Z">
                <w:rPr>
                  <w:rFonts w:ascii="Cambria Math" w:hAnsi="Cambria Math"/>
                  <w:i/>
                </w:rPr>
              </w:ins>
            </m:ctrlPr>
          </m:sSubPr>
          <m:e>
            <m:r>
              <w:ins w:id="41" w:author="Nickolay Erin Titov" w:date="2023-09-09T12:45:00Z">
                <w:rPr>
                  <w:rFonts w:ascii="Cambria Math" w:hAnsi="Cambria Math"/>
                </w:rPr>
                <m:t>x</m:t>
              </w:ins>
            </m:r>
          </m:e>
          <m:sub>
            <m:r>
              <w:ins w:id="42" w:author="Nickolay Erin Titov" w:date="2023-09-09T12:45:00Z">
                <w:rPr>
                  <w:rFonts w:ascii="Cambria Math" w:hAnsi="Cambria Math"/>
                </w:rPr>
                <m:t>m</m:t>
              </w:ins>
            </m:r>
          </m:sub>
        </m:sSub>
        <m:r>
          <w:ins w:id="43" w:author="Nickolay Erin Titov" w:date="2023-09-09T12:46:00Z">
            <w:rPr>
              <w:rFonts w:ascii="Cambria Math" w:hAnsi="Cambria Math"/>
            </w:rPr>
            <m:t>-</m:t>
          </w:ins>
        </m:r>
        <m:sSub>
          <m:sSubPr>
            <m:ctrlPr>
              <w:ins w:id="44" w:author="Nickolay Erin Titov" w:date="2023-09-09T12:46:00Z">
                <w:rPr>
                  <w:rFonts w:ascii="Cambria Math" w:hAnsi="Cambria Math"/>
                  <w:i/>
                </w:rPr>
              </w:ins>
            </m:ctrlPr>
          </m:sSubPr>
          <m:e>
            <m:r>
              <w:ins w:id="45" w:author="Nickolay Erin Titov" w:date="2023-09-09T12:46:00Z">
                <w:rPr>
                  <w:rFonts w:ascii="Cambria Math" w:hAnsi="Cambria Math"/>
                </w:rPr>
                <m:t>ξ</m:t>
              </w:ins>
            </m:r>
          </m:e>
          <m:sub>
            <m:r>
              <w:ins w:id="46" w:author="Nickolay Erin Titov" w:date="2023-09-09T12:46:00Z">
                <w:rPr>
                  <w:rFonts w:ascii="Cambria Math" w:hAnsi="Cambria Math"/>
                </w:rPr>
                <m:t>i,</m:t>
              </w:ins>
            </m:r>
          </m:sub>
        </m:sSub>
        <m:r>
          <w:ins w:id="47" w:author="Nickolay Erin Titov" w:date="2023-09-09T12:45:00Z">
            <w:rPr>
              <w:rFonts w:ascii="Cambria Math" w:hAnsi="Cambria Math"/>
            </w:rPr>
            <m:t>,</m:t>
          </w:ins>
        </m:r>
        <m:sSub>
          <m:sSubPr>
            <m:ctrlPr>
              <w:ins w:id="48" w:author="Nickolay Erin Titov" w:date="2023-09-09T12:45:00Z">
                <w:rPr>
                  <w:rFonts w:ascii="Cambria Math" w:hAnsi="Cambria Math"/>
                  <w:i/>
                </w:rPr>
              </w:ins>
            </m:ctrlPr>
          </m:sSubPr>
          <m:e>
            <m:r>
              <w:ins w:id="49" w:author="Nickolay Erin Titov" w:date="2023-09-09T12:45:00Z">
                <w:rPr>
                  <w:rFonts w:ascii="Cambria Math" w:hAnsi="Cambria Math"/>
                </w:rPr>
                <m:t>y</m:t>
              </w:ins>
            </m:r>
          </m:e>
          <m:sub>
            <m:r>
              <w:ins w:id="50" w:author="Nickolay Erin Titov" w:date="2023-09-09T12:45:00Z">
                <w:rPr>
                  <w:rFonts w:ascii="Cambria Math" w:hAnsi="Cambria Math"/>
                </w:rPr>
                <m:t>n</m:t>
              </w:ins>
            </m:r>
          </m:sub>
        </m:sSub>
        <m:r>
          <w:ins w:id="51" w:author="Nickolay Erin Titov" w:date="2023-09-09T12:46:00Z">
            <w:rPr>
              <w:rFonts w:ascii="Cambria Math" w:hAnsi="Cambria Math"/>
            </w:rPr>
            <m:t>-</m:t>
          </w:ins>
        </m:r>
        <m:sSub>
          <m:sSubPr>
            <m:ctrlPr>
              <w:ins w:id="52" w:author="Nickolay Erin Titov" w:date="2023-09-09T12:46:00Z">
                <w:rPr>
                  <w:rFonts w:ascii="Cambria Math" w:hAnsi="Cambria Math"/>
                  <w:i/>
                </w:rPr>
              </w:ins>
            </m:ctrlPr>
          </m:sSubPr>
          <m:e>
            <m:r>
              <w:ins w:id="53" w:author="Nickolay Erin Titov" w:date="2023-09-09T12:46:00Z">
                <w:rPr>
                  <w:rFonts w:ascii="Cambria Math" w:hAnsi="Cambria Math"/>
                </w:rPr>
                <m:t>η</m:t>
              </w:ins>
            </m:r>
          </m:e>
          <m:sub>
            <m:r>
              <w:ins w:id="54" w:author="Nickolay Erin Titov" w:date="2023-09-09T12:46:00Z">
                <w:rPr>
                  <w:rFonts w:ascii="Cambria Math" w:hAnsi="Cambria Math"/>
                </w:rPr>
                <m:t>j,</m:t>
              </w:ins>
            </m:r>
          </m:sub>
        </m:sSub>
        <m:r>
          <w:ins w:id="55" w:author="Nickolay Erin Titov" w:date="2023-09-09T12:46:00Z">
            <w:rPr>
              <w:rFonts w:ascii="Cambria Math" w:hAnsi="Cambria Math"/>
            </w:rPr>
            <m:t>,</m:t>
          </w:ins>
        </m:r>
        <m:r>
          <w:ins w:id="56" w:author="Nickolay Erin Titov" w:date="2023-09-09T12:45:00Z">
            <w:rPr>
              <w:rFonts w:ascii="Cambria Math" w:hAnsi="Cambria Math"/>
            </w:rPr>
            <m:t>z</m:t>
          </w:ins>
        </m:r>
        <m:r>
          <w:ins w:id="57" w:author="Nickolay Erin Titov" w:date="2023-09-09T12:43:00Z">
            <w:rPr>
              <w:rFonts w:ascii="Cambria Math" w:hAnsi="Cambria Math"/>
            </w:rPr>
            <m:t>)∆ξ∆η</m:t>
          </w:ins>
        </m:r>
      </m:oMath>
      <w:ins w:id="58" w:author="Nickolay Erin Titov" w:date="2023-09-09T12:46:00Z">
        <w:r w:rsidR="007F295B">
          <w:t xml:space="preserve"> where </w:t>
        </w:r>
      </w:ins>
      <m:oMath>
        <m:r>
          <w:ins w:id="59" w:author="Nickolay Erin Titov" w:date="2023-09-09T12:46:00Z">
            <w:rPr>
              <w:rFonts w:ascii="Cambria Math" w:hAnsi="Cambria Math"/>
            </w:rPr>
            <m:t xml:space="preserve">∆ξ and ∆η </m:t>
          </w:ins>
        </m:r>
      </m:oMath>
      <w:ins w:id="60" w:author="Nickolay Erin Titov" w:date="2023-09-09T12:46:00Z">
        <w:r w:rsidR="001D3223" w:rsidRPr="001D3223">
          <w:t>are sampling intervals on the aperture plane</w:t>
        </w:r>
      </w:ins>
      <w:ins w:id="61" w:author="Nickolay Erin Titov" w:date="2023-09-09T12:48:00Z">
        <w:r w:rsidR="001D3223">
          <w:t xml:space="preserve"> and </w:t>
        </w:r>
      </w:ins>
      <m:oMath>
        <m:r>
          <w:ins w:id="62" w:author="Nickolay Erin Titov" w:date="2023-09-09T12:48:00Z">
            <w:rPr>
              <w:rFonts w:ascii="Cambria Math" w:hAnsi="Cambria Math"/>
            </w:rPr>
            <m:t xml:space="preserve">× </m:t>
          </w:ins>
        </m:r>
      </m:oMath>
      <w:ins w:id="63" w:author="Nickolay Erin Titov" w:date="2023-09-09T12:48:00Z">
        <w:r w:rsidR="001D3223">
          <w:t>means element-by</w:t>
        </w:r>
      </w:ins>
      <w:ins w:id="64" w:author="Nickolay Erin Titov" w:date="2023-09-09T12:50:00Z">
        <w:r w:rsidR="00B32A28">
          <w:t xml:space="preserve"> </w:t>
        </w:r>
      </w:ins>
      <w:ins w:id="65" w:author="Nickolay Erin Titov" w:date="2023-09-09T12:48:00Z">
        <w:r w:rsidR="001D3223">
          <w:t>element multiplication.</w:t>
        </w:r>
      </w:ins>
      <w:ins w:id="66" w:author="Nickolay Erin Titov" w:date="2023-09-09T12:50:00Z">
        <w:r w:rsidR="00B32A28">
          <w:t xml:space="preserve"> </w:t>
        </w:r>
      </w:ins>
      <w:ins w:id="67" w:author="Nickolay Erin Titov" w:date="2023-09-09T12:34:00Z">
        <w:r w:rsidR="00FE2FC0">
          <w:t>The Riemann sum can be regarded as a discrete linear convolution which can be calculated effectively by means of a FFT.</w:t>
        </w:r>
      </w:ins>
      <w:ins w:id="68" w:author="Nickolay Erin Titov" w:date="2023-09-09T12:35:00Z">
        <w:r w:rsidR="007F295B">
          <w:t xml:space="preserve"> </w:t>
        </w:r>
      </w:ins>
      <w:ins w:id="69" w:author="Nickolay Erin Titov" w:date="2023-09-09T12:36:00Z">
        <w:r w:rsidR="007F295B">
          <w:t xml:space="preserve">The discrete linear convolution can is computed by </w:t>
        </w:r>
      </w:ins>
      <w:ins w:id="70" w:author="Nickolay Erin Titov" w:date="2023-09-09T12:37:00Z">
        <w:r w:rsidR="007F295B">
          <w:t xml:space="preserve">two 2D FFT and one 2D IFFT. </w:t>
        </w:r>
      </w:ins>
      <w:del w:id="71" w:author="Nickolay Erin Titov" w:date="2023-09-09T12:27:00Z">
        <w:r w:rsidR="00D706E3" w:rsidDel="00FE2FC0">
          <w:delText xml:space="preserve"> </w:delText>
        </w:r>
      </w:del>
      <w:r w:rsidR="00533DE4">
        <w:t xml:space="preserve">We performed the calculations </w:t>
      </w:r>
      <w:r w:rsidR="00214840">
        <w:t xml:space="preserve">in </w:t>
      </w:r>
      <w:r w:rsidR="00533DE4">
        <w:t xml:space="preserve">the </w:t>
      </w:r>
      <w:r w:rsidR="00214840">
        <w:t xml:space="preserve">Python </w:t>
      </w:r>
      <w:r w:rsidR="00533DE4">
        <w:t xml:space="preserve">programming language within a </w:t>
      </w:r>
      <w:r w:rsidR="00214840">
        <w:t xml:space="preserve">library </w:t>
      </w:r>
      <w:r w:rsidR="00533DE4">
        <w:t>called “</w:t>
      </w:r>
      <w:proofErr w:type="spellStart"/>
      <w:r w:rsidR="00214840">
        <w:t>Diffractio</w:t>
      </w:r>
      <w:proofErr w:type="spellEnd"/>
      <w:r w:rsidR="00533DE4">
        <w:t>”</w:t>
      </w:r>
      <w:r w:rsidR="008720F7">
        <w:t>.</w:t>
      </w:r>
      <w:r w:rsidR="00D706E3">
        <w:t xml:space="preserve"> </w:t>
      </w:r>
      <w:r w:rsidR="00533DE4">
        <w:t xml:space="preserve">Our </w:t>
      </w:r>
      <w:r w:rsidR="00AF3AC9" w:rsidRPr="00AF3AC9">
        <w:t>Python code</w:t>
      </w:r>
      <w:r w:rsidR="00533DE4">
        <w:t xml:space="preserve"> will be </w:t>
      </w:r>
      <w:r w:rsidR="00AF3AC9" w:rsidRPr="00AF3AC9">
        <w:t>available on our GitHub repository (github.com/link),</w:t>
      </w:r>
      <w:r w:rsidR="008720F7">
        <w:t xml:space="preserve"> with</w:t>
      </w:r>
      <w:r w:rsidR="00AF3AC9" w:rsidRPr="00AF3AC9">
        <w:t xml:space="preserve"> </w:t>
      </w:r>
      <w:commentRangeStart w:id="72"/>
      <w:r w:rsidR="00AF3AC9" w:rsidRPr="00AF3AC9">
        <w:t xml:space="preserve">a modular structure, enabling its integration into various </w:t>
      </w:r>
      <w:r w:rsidR="00AF3AC9">
        <w:t>setup</w:t>
      </w:r>
      <w:r w:rsidR="00AF3AC9" w:rsidRPr="00AF3AC9">
        <w:t>.</w:t>
      </w:r>
      <w:commentRangeEnd w:id="72"/>
      <w:r>
        <w:rPr>
          <w:rStyle w:val="CommentReference"/>
        </w:rPr>
        <w:commentReference w:id="72"/>
      </w:r>
    </w:p>
    <w:p w14:paraId="7940808F" w14:textId="578A068A" w:rsidR="007B6363" w:rsidRPr="00591145" w:rsidRDefault="007B6363" w:rsidP="007B6363">
      <w:r w:rsidRPr="00591145">
        <w:t xml:space="preserve">Using equation </w:t>
      </w:r>
      <w:r w:rsidRPr="00591145">
        <w:fldChar w:fldCharType="begin"/>
      </w:r>
      <w:r w:rsidRPr="00591145">
        <w:instrText xml:space="preserve"> REF _Ref139755390 \h </w:instrText>
      </w:r>
      <w:r>
        <w:instrText xml:space="preserve"> \* MERGEFORMAT </w:instrText>
      </w:r>
      <w:r w:rsidRPr="00591145">
        <w:fldChar w:fldCharType="separate"/>
      </w:r>
      <w:r w:rsidR="00265809" w:rsidRPr="00591145">
        <w:t>(</w:t>
      </w:r>
      <w:r w:rsidR="00265809">
        <w:rPr>
          <w:noProof/>
        </w:rPr>
        <w:t>2</w:t>
      </w:r>
      <w:r w:rsidR="00265809" w:rsidRPr="00591145">
        <w:t>)</w:t>
      </w:r>
      <w:r w:rsidRPr="00591145">
        <w:fldChar w:fldCharType="end"/>
      </w:r>
      <w:r w:rsidRPr="00591145">
        <w:t xml:space="preserve">, we obtain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591145">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w:r w:rsidRPr="00591145">
        <w:t xml:space="preserve">and </w:t>
      </w:r>
      <m:oMath>
        <m:sSub>
          <m:sSubPr>
            <m:ctrlPr>
              <w:rPr>
                <w:rFonts w:ascii="Cambria Math" w:hAnsi="Cambria Math"/>
                <w:i/>
              </w:rPr>
            </m:ctrlPr>
          </m:sSubPr>
          <m:e>
            <m:r>
              <w:rPr>
                <w:rFonts w:ascii="Cambria Math" w:hAnsi="Cambria Math"/>
              </w:rPr>
              <m:t>L</m:t>
            </m:r>
          </m:e>
          <m:sub>
            <m:r>
              <w:rPr>
                <w:rFonts w:ascii="Cambria Math" w:hAnsi="Cambria Math"/>
              </w:rPr>
              <m:t>total</m:t>
            </m:r>
          </m:sub>
        </m:sSub>
      </m:oMath>
      <w:r w:rsidRPr="00591145">
        <w:t xml:space="preserve"> to be 1800, 2261 and 3068 mm by matching the simulations with experimental results shown in </w:t>
      </w:r>
      <w:r w:rsidRPr="00591145">
        <w:fldChar w:fldCharType="begin"/>
      </w:r>
      <w:r w:rsidRPr="00591145">
        <w:instrText xml:space="preserve"> REF _Ref139753882 \h  \* MERGEFORMAT </w:instrText>
      </w:r>
      <w:r w:rsidRPr="00591145">
        <w:fldChar w:fldCharType="separate"/>
      </w:r>
      <w:r w:rsidR="00265809" w:rsidRPr="00591145">
        <w:t xml:space="preserve">Figure </w:t>
      </w:r>
      <w:r w:rsidR="00265809">
        <w:rPr>
          <w:noProof/>
        </w:rPr>
        <w:t>2</w:t>
      </w:r>
      <w:r w:rsidRPr="00591145">
        <w:fldChar w:fldCharType="end"/>
      </w:r>
      <w:r w:rsidRPr="00591145">
        <w:t>.</w:t>
      </w:r>
      <w:r w:rsidRPr="00591145">
        <w:rPr>
          <w:rStyle w:val="CommentReference"/>
        </w:rPr>
        <w:t xml:space="preserve"> </w:t>
      </w:r>
    </w:p>
    <w:p w14:paraId="3A90E623" w14:textId="77777777" w:rsidR="007B6363" w:rsidRPr="00591145" w:rsidRDefault="007B6363" w:rsidP="007B6363">
      <w:pPr>
        <w:pStyle w:val="Caption"/>
      </w:pPr>
      <w:bookmarkStart w:id="73" w:name="_Ref138690606"/>
    </w:p>
    <w:bookmarkEnd w:id="73"/>
    <w:p w14:paraId="6B0D9F6B" w14:textId="77777777" w:rsidR="005A3094" w:rsidRDefault="007B6363" w:rsidP="005A3094">
      <w:pPr>
        <w:keepNext/>
      </w:pPr>
      <w:r w:rsidRPr="00591145">
        <w:rPr>
          <w:noProof/>
          <w:lang w:eastAsia="en-US"/>
        </w:rPr>
        <w:drawing>
          <wp:inline distT="0" distB="0" distL="0" distR="0" wp14:anchorId="5DDACBBE" wp14:editId="0A510842">
            <wp:extent cx="2735580" cy="1857375"/>
            <wp:effectExtent l="0" t="0" r="7620" b="9525"/>
            <wp:docPr id="653134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34442" name="Picture 2" descr="A graph of a func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35580" cy="1857375"/>
                    </a:xfrm>
                    <a:prstGeom prst="rect">
                      <a:avLst/>
                    </a:prstGeom>
                  </pic:spPr>
                </pic:pic>
              </a:graphicData>
            </a:graphic>
          </wp:inline>
        </w:drawing>
      </w:r>
    </w:p>
    <w:p w14:paraId="63D98DAD" w14:textId="45832D6C" w:rsidR="007B6363" w:rsidRPr="00591145" w:rsidRDefault="005A3094" w:rsidP="005A3094">
      <w:pPr>
        <w:pStyle w:val="Caption"/>
        <w:jc w:val="both"/>
        <w:rPr>
          <w:rFonts w:eastAsiaTheme="minorEastAsia"/>
        </w:rPr>
      </w:pPr>
      <w:r>
        <w:t xml:space="preserve">Figure </w:t>
      </w:r>
      <w:fldSimple w:instr=" SEQ Figure \* ARABIC ">
        <w:r w:rsidR="009F596D">
          <w:rPr>
            <w:noProof/>
          </w:rPr>
          <w:t>3</w:t>
        </w:r>
      </w:fldSimple>
      <w:r>
        <w:t xml:space="preserve">: </w:t>
      </w:r>
      <w:r w:rsidR="006E2F8C" w:rsidRPr="006E2F8C">
        <w:t xml:space="preserve"> </w:t>
      </w:r>
      <w:r w:rsidR="006D24BE">
        <w:t>Simulat</w:t>
      </w:r>
      <w:r w:rsidR="0023450F">
        <w:t xml:space="preserve">ed beam profiles </w:t>
      </w:r>
      <w:r w:rsidR="00533DE4">
        <w:t xml:space="preserve">at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33DE4" w:rsidRPr="00591145">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w:r w:rsidR="00533DE4" w:rsidRPr="00591145">
        <w:t xml:space="preserve">and </w:t>
      </w:r>
      <m:oMath>
        <m:sSub>
          <m:sSubPr>
            <m:ctrlPr>
              <w:rPr>
                <w:rFonts w:ascii="Cambria Math" w:hAnsi="Cambria Math"/>
                <w:i/>
              </w:rPr>
            </m:ctrlPr>
          </m:sSubPr>
          <m:e>
            <m:r>
              <w:rPr>
                <w:rFonts w:ascii="Cambria Math" w:hAnsi="Cambria Math"/>
              </w:rPr>
              <m:t>L</m:t>
            </m:r>
          </m:e>
          <m:sub>
            <m:r>
              <w:rPr>
                <w:rFonts w:ascii="Cambria Math" w:hAnsi="Cambria Math"/>
              </w:rPr>
              <m:t>total</m:t>
            </m:r>
          </m:sub>
        </m:sSub>
      </m:oMath>
      <w:r w:rsidR="0023450F">
        <w:t xml:space="preserve"> to fit the measurements shown in </w:t>
      </w:r>
      <w:r w:rsidR="0023450F">
        <w:fldChar w:fldCharType="begin"/>
      </w:r>
      <w:r w:rsidR="0023450F">
        <w:instrText xml:space="preserve"> REF _Ref139753882 \h </w:instrText>
      </w:r>
      <w:r w:rsidR="0023450F">
        <w:fldChar w:fldCharType="separate"/>
      </w:r>
      <w:r w:rsidR="0023450F" w:rsidRPr="00591145">
        <w:t xml:space="preserve">Figure </w:t>
      </w:r>
      <w:r w:rsidR="0023450F">
        <w:rPr>
          <w:noProof/>
        </w:rPr>
        <w:t>2</w:t>
      </w:r>
      <w:r w:rsidR="0023450F">
        <w:fldChar w:fldCharType="end"/>
      </w:r>
      <w:r w:rsidR="0023450F">
        <w:t>.</w:t>
      </w:r>
    </w:p>
    <w:p w14:paraId="724FD4AA" w14:textId="04695B62" w:rsidR="007B6363" w:rsidRPr="00591145" w:rsidRDefault="007B6363" w:rsidP="007B6363">
      <w:r w:rsidRPr="00591145">
        <w:t xml:space="preserve">We removed lens #1 from the setup shown in </w:t>
      </w:r>
      <w:r w:rsidR="00265809">
        <w:fldChar w:fldCharType="begin"/>
      </w:r>
      <w:r w:rsidR="00265809">
        <w:instrText xml:space="preserve"> REF _Ref143442495 \h </w:instrText>
      </w:r>
      <w:r w:rsidR="00265809">
        <w:fldChar w:fldCharType="separate"/>
      </w:r>
      <w:r w:rsidR="00265809">
        <w:t xml:space="preserve">Figure </w:t>
      </w:r>
      <w:r w:rsidR="00265809">
        <w:rPr>
          <w:noProof/>
        </w:rPr>
        <w:t>1</w:t>
      </w:r>
      <w:r w:rsidR="00265809">
        <w:fldChar w:fldCharType="end"/>
      </w:r>
      <w:r w:rsidRPr="00591145">
        <w:t xml:space="preserve"> and </w:t>
      </w:r>
      <w:r w:rsidR="00265809">
        <w:t>did the following computations:</w:t>
      </w:r>
    </w:p>
    <w:p w14:paraId="7B9E690D" w14:textId="77777777" w:rsidR="007B6363" w:rsidRPr="00591145" w:rsidRDefault="007B6363" w:rsidP="007B6363">
      <w:r w:rsidRPr="00591145">
        <w:t xml:space="preserve">The wave propagates by a distance of </w:t>
      </w:r>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Pr="00591145">
        <w:t xml:space="preserve">in free space, </w:t>
      </w:r>
      <w:r w:rsidRPr="00591145">
        <w:rPr>
          <w:rFonts w:eastAsiaTheme="minorEastAsia"/>
        </w:rPr>
        <w:t xml:space="preserve">This propagation can be obtained by changing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m:t>
        </m:r>
      </m:oMath>
      <w:r w:rsidRPr="00591145">
        <w:rPr>
          <w:rFonts w:eastAsiaTheme="minorEastAsia"/>
        </w:rPr>
        <w:t xml:space="preserve"> to </w:t>
      </w:r>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r w:rsidRPr="00591145">
        <w:t xml:space="preserve"> </w:t>
      </w:r>
      <w:r w:rsidRPr="00591145">
        <w:rPr>
          <w:rFonts w:eastAsiaTheme="minorEastAsia"/>
        </w:rPr>
        <w:t xml:space="preserve"> in equation 1, giving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(x,y,z=</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,t)</m:t>
        </m:r>
      </m:oMath>
    </w:p>
    <w:p w14:paraId="07311C20" w14:textId="77777777" w:rsidR="007B6363" w:rsidRPr="00591145" w:rsidRDefault="007B6363" w:rsidP="007B6363"/>
    <w:p w14:paraId="0210A99B" w14:textId="77777777" w:rsidR="007B6363" w:rsidRPr="00591145" w:rsidRDefault="007B6363" w:rsidP="007B6363">
      <w:r w:rsidRPr="00591145">
        <w:t xml:space="preserve">The wave arrives at the front surface of the lens after this propagation. The modification of the incoming wavefront by a lens with </w:t>
      </w:r>
      <w:r w:rsidRPr="00591145">
        <w:rPr>
          <w:rFonts w:eastAsiaTheme="minorEastAsia"/>
        </w:rPr>
        <w:t>a</w:t>
      </w:r>
      <w:r w:rsidRPr="00591145">
        <w:t xml:space="preserve"> focal length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591145">
        <w:t xml:space="preserve"> is given as follows </w:t>
      </w:r>
      <w:r w:rsidRPr="00591145">
        <w:fldChar w:fldCharType="begin" w:fldLock="1"/>
      </w:r>
      <w:r w:rsidRPr="00591145">
        <w:instrText>ADDIN CSL_CITATION {"citationItems":[{"id":"ITEM-1","itemData":{"DOI":"10.1002/0471213748","ISBN":"0471839655","author":[{"dropping-particle":"","family":"Saleh","given":"Bahaa E. A.","non-dropping-particle":"","parse-names":false,"suffix":""},{"dropping-particle":"","family":"Teich","given":"Malvin Carl","non-dropping-particle":"","parse-names":false,"suffix":""}],"collection-title":"Wiley Series in Pure and Applied Optics","id":"ITEM-1","issued":{"date-parts":[["1991","8","14"]]},"publisher":"John Wiley &amp; Sons, Inc.","publisher-place":"New York, USA","title":"Fundamentals of Photonics","type":"book"},"uris":["http://www.mendeley.com/documents/?uuid=5933f574-ff96-488d-89fc-586acba3cfbe"]}],"mendeley":{"formattedCitation":" [1]","plainTextFormattedCitation":" [1]","previouslyFormattedCitation":" [1]"},"properties":{"noteIndex":0},"schema":"https://github.com/citation-style-language/schema/raw/master/csl-citation.json"}</w:instrText>
      </w:r>
      <w:r w:rsidRPr="00591145">
        <w:fldChar w:fldCharType="separate"/>
      </w:r>
      <w:r w:rsidRPr="00591145">
        <w:rPr>
          <w:noProof/>
        </w:rPr>
        <w:t> [1]</w:t>
      </w:r>
      <w:r w:rsidRPr="00591145">
        <w:fldChar w:fldCharType="end"/>
      </w:r>
      <w:r w:rsidRPr="00591145">
        <w:t>:</w:t>
      </w:r>
    </w:p>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63E919D7" w14:textId="77777777" w:rsidTr="007B6363">
        <w:trPr>
          <w:jc w:val="center"/>
        </w:trPr>
        <w:tc>
          <w:tcPr>
            <w:tcW w:w="250" w:type="pct"/>
            <w:vAlign w:val="center"/>
          </w:tcPr>
          <w:p w14:paraId="544758B4" w14:textId="77777777" w:rsidR="007B6363" w:rsidRPr="00591145" w:rsidRDefault="007B6363" w:rsidP="007B6363"/>
        </w:tc>
        <w:tc>
          <w:tcPr>
            <w:tcW w:w="4450" w:type="pct"/>
            <w:vAlign w:val="center"/>
          </w:tcPr>
          <w:p w14:paraId="5022D07A" w14:textId="77777777" w:rsidR="007B6363" w:rsidRPr="00591145" w:rsidRDefault="00000000" w:rsidP="007B6363">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ik</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e>
                        </m:d>
                      </m:num>
                      <m:den>
                        <m:r>
                          <m:rPr>
                            <m:sty m:val="p"/>
                          </m:rPr>
                          <w:rPr>
                            <w:rFonts w:ascii="Cambria Math" w:hAnsi="Cambria Math"/>
                          </w:rPr>
                          <m:t>2</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 xml:space="preserve"> </m:t>
                        </m:r>
                      </m:den>
                    </m:f>
                  </m:sup>
                </m:sSup>
              </m:oMath>
            </m:oMathPara>
          </w:p>
        </w:tc>
        <w:tc>
          <w:tcPr>
            <w:tcW w:w="300" w:type="pct"/>
            <w:vAlign w:val="center"/>
          </w:tcPr>
          <w:p w14:paraId="62A4B60E" w14:textId="09AB9FD4" w:rsidR="007B6363" w:rsidRPr="00591145" w:rsidRDefault="007B6363" w:rsidP="007B6363">
            <w:r w:rsidRPr="00591145">
              <w:t>(</w:t>
            </w:r>
            <w:fldSimple w:instr=" SEQ Equation \* ARABIC ">
              <w:r w:rsidR="00265809">
                <w:rPr>
                  <w:noProof/>
                </w:rPr>
                <w:t>3</w:t>
              </w:r>
            </w:fldSimple>
            <w:r w:rsidRPr="00591145">
              <w:t>)</w:t>
            </w:r>
          </w:p>
        </w:tc>
      </w:tr>
    </w:tbl>
    <w:p w14:paraId="00913662" w14:textId="77777777" w:rsidR="007B6363" w:rsidRPr="00591145" w:rsidRDefault="007B6363" w:rsidP="007B6363"/>
    <w:p w14:paraId="5DE008F1" w14:textId="77777777" w:rsidR="007B6363" w:rsidRPr="00591145" w:rsidRDefault="007B6363" w:rsidP="007B6363">
      <w:r w:rsidRPr="00591145">
        <w:t>Consequently, right after the Lens #2, the wave has the form:</w:t>
      </w:r>
    </w:p>
    <w:p w14:paraId="76C4005B" w14:textId="77777777" w:rsidR="007B6363" w:rsidRPr="00591145" w:rsidRDefault="007B6363" w:rsidP="007B6363"/>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2EF36E9D" w14:textId="77777777" w:rsidTr="007B6363">
        <w:trPr>
          <w:jc w:val="center"/>
        </w:trPr>
        <w:tc>
          <w:tcPr>
            <w:tcW w:w="250" w:type="pct"/>
            <w:vAlign w:val="center"/>
          </w:tcPr>
          <w:p w14:paraId="584EA38F" w14:textId="77777777" w:rsidR="007B6363" w:rsidRPr="00591145" w:rsidRDefault="007B6363" w:rsidP="007B6363"/>
        </w:tc>
        <w:tc>
          <w:tcPr>
            <w:tcW w:w="4450" w:type="pct"/>
            <w:vAlign w:val="center"/>
          </w:tcPr>
          <w:p w14:paraId="5BE59291" w14:textId="77777777" w:rsidR="007B6363" w:rsidRPr="00591145" w:rsidRDefault="00000000" w:rsidP="007B6363">
            <m:oMathPara>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300" w:type="pct"/>
            <w:vAlign w:val="center"/>
          </w:tcPr>
          <w:p w14:paraId="1134BAEA" w14:textId="2FD78D02" w:rsidR="007B6363" w:rsidRPr="00591145" w:rsidRDefault="007B6363" w:rsidP="007B6363">
            <w:r w:rsidRPr="00591145">
              <w:t>(</w:t>
            </w:r>
            <w:fldSimple w:instr=" SEQ Equation \* ARABIC ">
              <w:r w:rsidR="00265809">
                <w:rPr>
                  <w:noProof/>
                </w:rPr>
                <w:t>4</w:t>
              </w:r>
            </w:fldSimple>
            <w:r w:rsidRPr="00591145">
              <w:t>)</w:t>
            </w:r>
          </w:p>
        </w:tc>
      </w:tr>
    </w:tbl>
    <w:p w14:paraId="4BE73B13" w14:textId="77777777" w:rsidR="007B6363" w:rsidRPr="00591145" w:rsidRDefault="007B6363" w:rsidP="007B6363"/>
    <w:p w14:paraId="00D23108" w14:textId="50E32900" w:rsidR="007B6363" w:rsidRPr="00591145" w:rsidRDefault="00DC2149" w:rsidP="007B6363">
      <w:pPr>
        <w:rPr>
          <w:rFonts w:eastAsiaTheme="minorEastAsia"/>
        </w:rPr>
      </w:pPr>
      <w:r>
        <w:t xml:space="preserve">As </w:t>
      </w:r>
      <w:r w:rsidRPr="00591145">
        <w:t xml:space="preserve">the beam is </w:t>
      </w:r>
      <w:r>
        <w:t>not collimated</w:t>
      </w:r>
      <w:r w:rsidRPr="00591145">
        <w:t xml:space="preserve">, the focus is achieved at a shifted distance other than the given focal lengths of the lenses; </w:t>
      </w:r>
      <w:r>
        <w:t>at a distance of</w:t>
      </w:r>
      <m:oMath>
        <m:r>
          <m:rPr>
            <m:sty m:val="bi"/>
          </m:rPr>
          <w:rPr>
            <w:rFonts w:ascii="Cambria Math" w:hAnsi="Cambria Math"/>
          </w:rPr>
          <m:t xml:space="preserve">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t xml:space="preserve">. </w:t>
      </w:r>
      <w:r w:rsidR="007B6363" w:rsidRPr="00591145">
        <w:rPr>
          <w:rFonts w:eastAsiaTheme="minorEastAsia"/>
        </w:rPr>
        <w:t xml:space="preserve">After </w:t>
      </w:r>
      <w:r w:rsidR="007B6363" w:rsidRPr="00591145">
        <w:t xml:space="preserve">lens </w:t>
      </w:r>
      <w:r>
        <w:t>#</w:t>
      </w:r>
      <w:r w:rsidR="007B6363" w:rsidRPr="00591145">
        <w:t xml:space="preserve">2, the wave propagates by a distance of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B6363" w:rsidRPr="00591145">
        <w:t xml:space="preserve"> in free space.</w:t>
      </w:r>
      <w:r w:rsidR="007B6363" w:rsidRPr="00591145">
        <w:rPr>
          <w:rFonts w:eastAsiaTheme="minorEastAsia"/>
        </w:rPr>
        <w:t xml:space="preserve"> This propagation can be obtained by changing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m:t>
        </m:r>
      </m:oMath>
      <w:r w:rsidR="007B6363" w:rsidRPr="00591145">
        <w:rPr>
          <w:rFonts w:eastAsiaTheme="minorEastAsia"/>
        </w:rPr>
        <w:t xml:space="preserve"> to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B6363" w:rsidRPr="00591145">
        <w:t xml:space="preserve"> </w:t>
      </w:r>
      <w:r w:rsidR="007B6363" w:rsidRPr="00591145">
        <w:rPr>
          <w:rFonts w:eastAsiaTheme="minorEastAsia"/>
        </w:rPr>
        <w:t xml:space="preserve"> in equation </w:t>
      </w:r>
      <w:r>
        <w:rPr>
          <w:rFonts w:eastAsiaTheme="minorEastAsia"/>
        </w:rPr>
        <w:fldChar w:fldCharType="begin"/>
      </w:r>
      <w:r>
        <w:rPr>
          <w:rFonts w:eastAsiaTheme="minorEastAsia"/>
        </w:rPr>
        <w:instrText xml:space="preserve"> REF _Ref139755367 \h </w:instrText>
      </w:r>
      <w:r>
        <w:rPr>
          <w:rFonts w:eastAsiaTheme="minorEastAsia"/>
        </w:rPr>
      </w:r>
      <w:r>
        <w:rPr>
          <w:rFonts w:eastAsiaTheme="minorEastAsia"/>
        </w:rPr>
        <w:fldChar w:fldCharType="separate"/>
      </w:r>
      <w:r w:rsidRPr="00591145">
        <w:t>(</w:t>
      </w:r>
      <w:r>
        <w:rPr>
          <w:noProof/>
        </w:rPr>
        <w:t>2</w:t>
      </w:r>
      <w:r>
        <w:rPr>
          <w:rFonts w:eastAsiaTheme="minorEastAsia"/>
        </w:rPr>
        <w:fldChar w:fldCharType="end"/>
      </w:r>
      <w:r>
        <w:rPr>
          <w:rFonts w:eastAsiaTheme="minorEastAsia"/>
        </w:rPr>
        <w:t>)</w:t>
      </w:r>
      <w:r w:rsidR="007B6363" w:rsidRPr="00591145">
        <w:rPr>
          <w:rFonts w:eastAsiaTheme="minorEastAsia"/>
        </w:rPr>
        <w:t xml:space="preserve">, with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eastAsiaTheme="minorEastAsia" w:hAnsi="Cambria Math"/>
          </w:rPr>
          <m:t>(x,y)</m:t>
        </m:r>
      </m:oMath>
      <w:r w:rsidR="007B6363" w:rsidRPr="00591145">
        <w:rPr>
          <w:rFonts w:eastAsiaTheme="minorEastAsia"/>
        </w:rPr>
        <w:t xml:space="preserve"> as the input:</w:t>
      </w:r>
    </w:p>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081A2834" w14:textId="77777777" w:rsidTr="007B6363">
        <w:trPr>
          <w:jc w:val="center"/>
        </w:trPr>
        <w:tc>
          <w:tcPr>
            <w:tcW w:w="250" w:type="pct"/>
            <w:vAlign w:val="center"/>
          </w:tcPr>
          <w:p w14:paraId="1AAFAD51" w14:textId="77777777" w:rsidR="007B6363" w:rsidRPr="00591145" w:rsidRDefault="007B6363" w:rsidP="007B6363"/>
        </w:tc>
        <w:tc>
          <w:tcPr>
            <w:tcW w:w="4450" w:type="pct"/>
            <w:vAlign w:val="center"/>
          </w:tcPr>
          <w:p w14:paraId="6098B2C0" w14:textId="77777777" w:rsidR="007B6363" w:rsidRPr="00591145" w:rsidRDefault="00000000" w:rsidP="007B6363">
            <m:oMathPara>
              <m:oMath>
                <m:sSub>
                  <m:sSubPr>
                    <m:ctrlPr>
                      <w:rPr>
                        <w:rFonts w:ascii="Cambria Math" w:eastAsiaTheme="minorEastAsia" w:hAnsi="Cambria Math"/>
                      </w:rPr>
                    </m:ctrlPr>
                  </m:sSubPr>
                  <m:e>
                    <m:r>
                      <w:rPr>
                        <w:rFonts w:ascii="Cambria Math" w:eastAsiaTheme="minorEastAsia" w:hAnsi="Cambria Math"/>
                      </w:rPr>
                      <m:t>U</m:t>
                    </m:r>
                  </m:e>
                  <m:sub>
                    <m:r>
                      <m:rPr>
                        <m:sty m:val="p"/>
                      </m:rPr>
                      <w:rPr>
                        <w:rFonts w:ascii="Cambria Math" w:eastAsiaTheme="minorEastAsia" w:hAnsi="Cambria Math"/>
                      </w:rPr>
                      <m:t>3</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ik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cosθ</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ikR</m:t>
                            </m:r>
                          </m:sup>
                        </m:sSup>
                      </m:num>
                      <m:den>
                        <m:r>
                          <w:rPr>
                            <w:rFonts w:ascii="Cambria Math" w:hAnsi="Cambria Math"/>
                          </w:rPr>
                          <m:t>R</m:t>
                        </m:r>
                      </m:den>
                    </m:f>
                    <m:box>
                      <m:boxPr>
                        <m:diff m:val="1"/>
                        <m:ctrlPr>
                          <w:rPr>
                            <w:rFonts w:ascii="Cambria Math" w:hAnsi="Cambria Math"/>
                          </w:rPr>
                        </m:ctrlPr>
                      </m:boxPr>
                      <m:e>
                        <m:r>
                          <w:rPr>
                            <w:rFonts w:ascii="Cambria Math" w:hAnsi="Cambria Math"/>
                          </w:rPr>
                          <m:t>dξ</m:t>
                        </m:r>
                      </m:e>
                    </m:box>
                    <m:box>
                      <m:boxPr>
                        <m:diff m:val="1"/>
                        <m:ctrlPr>
                          <w:rPr>
                            <w:rFonts w:ascii="Cambria Math" w:hAnsi="Cambria Math"/>
                          </w:rPr>
                        </m:ctrlPr>
                      </m:boxPr>
                      <m:e>
                        <m:r>
                          <w:rPr>
                            <w:rFonts w:ascii="Cambria Math" w:hAnsi="Cambria Math"/>
                          </w:rPr>
                          <m:t>dη</m:t>
                        </m:r>
                      </m:e>
                    </m:box>
                  </m:e>
                </m:nary>
              </m:oMath>
            </m:oMathPara>
          </w:p>
        </w:tc>
        <w:tc>
          <w:tcPr>
            <w:tcW w:w="300" w:type="pct"/>
            <w:vAlign w:val="center"/>
          </w:tcPr>
          <w:p w14:paraId="5D0E492D" w14:textId="27EEE277" w:rsidR="007B6363" w:rsidRPr="00591145" w:rsidRDefault="007B6363" w:rsidP="007B6363">
            <w:r w:rsidRPr="00591145">
              <w:t>(</w:t>
            </w:r>
            <w:fldSimple w:instr=" SEQ Equation \* ARABIC ">
              <w:r w:rsidR="00265809">
                <w:rPr>
                  <w:noProof/>
                </w:rPr>
                <w:t>5</w:t>
              </w:r>
            </w:fldSimple>
            <w:r w:rsidRPr="00591145">
              <w:t>)</w:t>
            </w:r>
          </w:p>
        </w:tc>
      </w:tr>
    </w:tbl>
    <w:p w14:paraId="6E851919" w14:textId="77777777" w:rsidR="007B6363" w:rsidRPr="00591145" w:rsidRDefault="007B6363" w:rsidP="007B6363"/>
    <w:p w14:paraId="0320B57E" w14:textId="0DC441A6" w:rsidR="007B6363" w:rsidRPr="00591145" w:rsidRDefault="00000000" w:rsidP="007B6363">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7B6363" w:rsidRPr="00591145">
        <w:t xml:space="preserve"> is the wave that reaches the camera. We matched the simulation with</w:t>
      </w:r>
      <w:r w:rsidR="00DC2149">
        <w:t xml:space="preserve"> the experiment result to find</w:t>
      </w:r>
      <w:r w:rsidR="007B6363" w:rsidRPr="00591145">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2</m:t>
            </m:r>
          </m:sub>
        </m:sSub>
      </m:oMath>
      <w:r w:rsidR="007B6363" w:rsidRPr="00591145">
        <w:t xml:space="preserve"> which gives +14.3 mm.  </w:t>
      </w:r>
    </w:p>
    <w:p w14:paraId="18DF5B59" w14:textId="77777777" w:rsidR="007B6363" w:rsidRPr="00591145" w:rsidRDefault="007B6363" w:rsidP="007B6363"/>
    <w:p w14:paraId="4BC01E21" w14:textId="257B0184" w:rsidR="007B6363" w:rsidRPr="00591145" w:rsidRDefault="00517639" w:rsidP="007B6363">
      <w:pPr>
        <w:rPr>
          <w:rFonts w:eastAsiaTheme="minorEastAsia"/>
        </w:rPr>
      </w:pPr>
      <w:r w:rsidRPr="00591145">
        <w:rPr>
          <w:noProof/>
          <w:lang w:eastAsia="en-US"/>
        </w:rPr>
        <w:drawing>
          <wp:anchor distT="0" distB="0" distL="114300" distR="114300" simplePos="0" relativeHeight="251687936" behindDoc="0" locked="0" layoutInCell="1" allowOverlap="1" wp14:anchorId="4C159EE6" wp14:editId="35C4DC80">
            <wp:simplePos x="0" y="0"/>
            <wp:positionH relativeFrom="column">
              <wp:posOffset>1689404</wp:posOffset>
            </wp:positionH>
            <wp:positionV relativeFrom="paragraph">
              <wp:posOffset>2043801</wp:posOffset>
            </wp:positionV>
            <wp:extent cx="1847088" cy="1810512"/>
            <wp:effectExtent l="0" t="0" r="1270" b="0"/>
            <wp:wrapTopAndBottom/>
            <wp:docPr id="1011659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501"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7088" cy="1810512"/>
                    </a:xfrm>
                    <a:prstGeom prst="rect">
                      <a:avLst/>
                    </a:prstGeom>
                  </pic:spPr>
                </pic:pic>
              </a:graphicData>
            </a:graphic>
            <wp14:sizeRelH relativeFrom="margin">
              <wp14:pctWidth>0</wp14:pctWidth>
            </wp14:sizeRelH>
            <wp14:sizeRelV relativeFrom="margin">
              <wp14:pctHeight>0</wp14:pctHeight>
            </wp14:sizeRelV>
          </wp:anchor>
        </w:drawing>
      </w:r>
      <w:r w:rsidRPr="00591145">
        <w:rPr>
          <w:noProof/>
          <w:lang w:eastAsia="en-US"/>
        </w:rPr>
        <w:drawing>
          <wp:anchor distT="0" distB="0" distL="114300" distR="114300" simplePos="0" relativeHeight="251686912" behindDoc="0" locked="0" layoutInCell="1" allowOverlap="1" wp14:anchorId="627DE891" wp14:editId="200226D1">
            <wp:simplePos x="0" y="0"/>
            <wp:positionH relativeFrom="margin">
              <wp:posOffset>-158253</wp:posOffset>
            </wp:positionH>
            <wp:positionV relativeFrom="paragraph">
              <wp:posOffset>2043430</wp:posOffset>
            </wp:positionV>
            <wp:extent cx="1847088" cy="1828800"/>
            <wp:effectExtent l="0" t="0" r="1270" b="0"/>
            <wp:wrapTopAndBottom/>
            <wp:docPr id="723207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07297"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7088" cy="1828800"/>
                    </a:xfrm>
                    <a:prstGeom prst="rect">
                      <a:avLst/>
                    </a:prstGeom>
                  </pic:spPr>
                </pic:pic>
              </a:graphicData>
            </a:graphic>
            <wp14:sizeRelH relativeFrom="margin">
              <wp14:pctWidth>0</wp14:pctWidth>
            </wp14:sizeRelH>
            <wp14:sizeRelV relativeFrom="margin">
              <wp14:pctHeight>0</wp14:pctHeight>
            </wp14:sizeRelV>
          </wp:anchor>
        </w:drawing>
      </w:r>
      <w:r w:rsidR="003F13C2" w:rsidRPr="00591145">
        <w:rPr>
          <w:noProof/>
          <w:lang w:eastAsia="en-US"/>
        </w:rPr>
        <w:drawing>
          <wp:anchor distT="0" distB="0" distL="114300" distR="114300" simplePos="0" relativeHeight="251688960" behindDoc="0" locked="0" layoutInCell="1" allowOverlap="1" wp14:anchorId="50F3BF20" wp14:editId="22FF4348">
            <wp:simplePos x="0" y="0"/>
            <wp:positionH relativeFrom="column">
              <wp:posOffset>4445</wp:posOffset>
            </wp:positionH>
            <wp:positionV relativeFrom="paragraph">
              <wp:posOffset>0</wp:posOffset>
            </wp:positionV>
            <wp:extent cx="2921000" cy="18370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921000" cy="1837055"/>
                    </a:xfrm>
                    <a:prstGeom prst="rect">
                      <a:avLst/>
                    </a:prstGeom>
                    <a:noFill/>
                  </pic:spPr>
                </pic:pic>
              </a:graphicData>
            </a:graphic>
            <wp14:sizeRelH relativeFrom="margin">
              <wp14:pctWidth>0</wp14:pctWidth>
            </wp14:sizeRelH>
            <wp14:sizeRelV relativeFrom="margin">
              <wp14:pctHeight>0</wp14:pctHeight>
            </wp14:sizeRelV>
          </wp:anchor>
        </w:drawing>
      </w:r>
      <w:commentRangeStart w:id="74"/>
      <w:commentRangeEnd w:id="74"/>
      <w:r w:rsidR="004C7949">
        <w:rPr>
          <w:rStyle w:val="CommentReference"/>
        </w:rPr>
        <w:commentReference w:id="74"/>
      </w:r>
    </w:p>
    <w:p w14:paraId="2450BCB2" w14:textId="4FEF4958" w:rsidR="007B6363" w:rsidRPr="00591145" w:rsidRDefault="007B6363" w:rsidP="007B6363">
      <w:pPr>
        <w:pStyle w:val="Caption"/>
      </w:pPr>
      <w:r w:rsidRPr="00591145">
        <w:t xml:space="preserve">Figure </w:t>
      </w:r>
      <w:fldSimple w:instr=" SEQ Figure \* ARABIC ">
        <w:r w:rsidR="009F596D">
          <w:rPr>
            <w:noProof/>
          </w:rPr>
          <w:t>4</w:t>
        </w:r>
      </w:fldSimple>
      <w:r w:rsidRPr="00591145">
        <w:t xml:space="preserve">: </w:t>
      </w:r>
      <w:r w:rsidR="005A3094" w:rsidRPr="00591145">
        <w:t>(</w:t>
      </w:r>
      <w:r w:rsidR="005A3094">
        <w:t>a</w:t>
      </w:r>
      <w:r w:rsidR="005A3094" w:rsidRPr="00591145">
        <w:t xml:space="preserve">) Schematic of the </w:t>
      </w:r>
      <w:r w:rsidR="005A3094">
        <w:t xml:space="preserve">current state of the </w:t>
      </w:r>
      <w:r w:rsidR="005A3094" w:rsidRPr="00591145">
        <w:t>setup. (</w:t>
      </w:r>
      <w:r w:rsidR="005A3094">
        <w:t>b</w:t>
      </w:r>
      <w:r w:rsidR="005A3094" w:rsidRPr="00591145">
        <w:t xml:space="preserve">) </w:t>
      </w:r>
      <w:r w:rsidR="005A3094">
        <w:t xml:space="preserve">Measured and (c) simulated image on </w:t>
      </w:r>
      <w:r w:rsidR="005A3094" w:rsidRPr="00591145">
        <w:t xml:space="preserve">camera #2 as the setup is as shown in </w:t>
      </w:r>
      <w:r w:rsidR="005A3094">
        <w:t>(a)</w:t>
      </w:r>
      <w:r w:rsidR="005A3094" w:rsidRPr="00591145">
        <w:t>.</w:t>
      </w:r>
      <w:r w:rsidR="005A3094">
        <w:t>W</w:t>
      </w:r>
      <w:r w:rsidRPr="00591145">
        <w:t>ith a 14.3 mm shift.</w:t>
      </w:r>
    </w:p>
    <w:p w14:paraId="4863B0EF" w14:textId="77777777" w:rsidR="007B6363" w:rsidRPr="00591145" w:rsidRDefault="007B6363" w:rsidP="007B6363"/>
    <w:p w14:paraId="3387AA79" w14:textId="5B73B1C9" w:rsidR="007B6363" w:rsidRPr="00591145" w:rsidRDefault="007B6363" w:rsidP="007B6363">
      <w:r w:rsidRPr="00591145">
        <w:t xml:space="preserve">Thirdly, we put back the lens #1 and </w:t>
      </w:r>
      <w:r w:rsidRPr="00073506">
        <w:t>adjusted</w:t>
      </w:r>
      <w:r w:rsidRPr="00591145">
        <w:rPr>
          <w:b/>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r w:rsidRPr="00591145">
        <w:t>according to the simulation, as shown in</w:t>
      </w:r>
      <w:r w:rsidR="00265809">
        <w:t xml:space="preserve"> </w:t>
      </w:r>
      <w:r w:rsidR="00265809">
        <w:fldChar w:fldCharType="begin"/>
      </w:r>
      <w:r w:rsidR="00265809">
        <w:instrText xml:space="preserve"> REF _Ref143442495 \h </w:instrText>
      </w:r>
      <w:r w:rsidR="00265809">
        <w:fldChar w:fldCharType="separate"/>
      </w:r>
      <w:r w:rsidR="00265809">
        <w:t xml:space="preserve">Figure </w:t>
      </w:r>
      <w:r w:rsidR="00265809">
        <w:rPr>
          <w:noProof/>
        </w:rPr>
        <w:t>1</w:t>
      </w:r>
      <w:r w:rsidR="00265809">
        <w:fldChar w:fldCharType="end"/>
      </w:r>
      <w:r w:rsidRPr="00591145">
        <w:t xml:space="preserve">. The calculations are as follows: </w:t>
      </w:r>
    </w:p>
    <w:p w14:paraId="76A3C224" w14:textId="77777777" w:rsidR="007B6363" w:rsidRPr="00591145" w:rsidRDefault="007B6363" w:rsidP="007B6363">
      <w:r w:rsidRPr="00591145">
        <w:t xml:space="preserve">The wave propagates by a distance of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rsidRPr="00591145">
        <w:t xml:space="preserve"> in free space, the effect of the propagation of the wave in free space can be calculated by</w:t>
      </w:r>
    </w:p>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1D5021CC" w14:textId="77777777" w:rsidTr="007B6363">
        <w:trPr>
          <w:jc w:val="center"/>
        </w:trPr>
        <w:tc>
          <w:tcPr>
            <w:tcW w:w="250" w:type="pct"/>
            <w:vAlign w:val="center"/>
          </w:tcPr>
          <w:p w14:paraId="035BC549" w14:textId="77777777" w:rsidR="007B6363" w:rsidRPr="00591145" w:rsidRDefault="007B6363" w:rsidP="007B6363"/>
        </w:tc>
        <w:tc>
          <w:tcPr>
            <w:tcW w:w="4450" w:type="pct"/>
            <w:vAlign w:val="center"/>
          </w:tcPr>
          <w:p w14:paraId="72AC2BB4" w14:textId="77777777" w:rsidR="007B6363" w:rsidRPr="00591145" w:rsidRDefault="007B6363" w:rsidP="007B6363">
            <m:oMathPara>
              <m:oMath>
                <m:r>
                  <w:rPr>
                    <w:rFonts w:ascii="Cambria Math" w:hAnsi="Cambria Math"/>
                  </w:rPr>
                  <m:t>U</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ik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iwt</m:t>
                    </m:r>
                  </m:sup>
                </m:sSup>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cosθ</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ikR</m:t>
                            </m:r>
                          </m:sup>
                        </m:sSup>
                      </m:num>
                      <m:den>
                        <m:r>
                          <w:rPr>
                            <w:rFonts w:ascii="Cambria Math" w:hAnsi="Cambria Math"/>
                          </w:rPr>
                          <m:t>R</m:t>
                        </m:r>
                      </m:den>
                    </m:f>
                    <m:box>
                      <m:boxPr>
                        <m:diff m:val="1"/>
                        <m:ctrlPr>
                          <w:rPr>
                            <w:rFonts w:ascii="Cambria Math" w:hAnsi="Cambria Math"/>
                          </w:rPr>
                        </m:ctrlPr>
                      </m:boxPr>
                      <m:e>
                        <m:r>
                          <w:rPr>
                            <w:rFonts w:ascii="Cambria Math" w:hAnsi="Cambria Math"/>
                          </w:rPr>
                          <m:t>dξ</m:t>
                        </m:r>
                      </m:e>
                    </m:box>
                    <m:box>
                      <m:boxPr>
                        <m:diff m:val="1"/>
                        <m:ctrlPr>
                          <w:rPr>
                            <w:rFonts w:ascii="Cambria Math" w:hAnsi="Cambria Math"/>
                          </w:rPr>
                        </m:ctrlPr>
                      </m:boxPr>
                      <m:e>
                        <m:r>
                          <w:rPr>
                            <w:rFonts w:ascii="Cambria Math" w:hAnsi="Cambria Math"/>
                          </w:rPr>
                          <m:t>dη</m:t>
                        </m:r>
                      </m:e>
                    </m:box>
                  </m:e>
                </m:nary>
              </m:oMath>
            </m:oMathPara>
          </w:p>
        </w:tc>
        <w:tc>
          <w:tcPr>
            <w:tcW w:w="300" w:type="pct"/>
            <w:vAlign w:val="center"/>
          </w:tcPr>
          <w:p w14:paraId="52157C58" w14:textId="3F2113E0" w:rsidR="007B6363" w:rsidRPr="00591145" w:rsidRDefault="007B6363" w:rsidP="007B6363">
            <w:r w:rsidRPr="00591145">
              <w:t>(</w:t>
            </w:r>
            <w:fldSimple w:instr=" SEQ Equation \* ARABIC ">
              <w:r w:rsidR="00265809">
                <w:rPr>
                  <w:noProof/>
                </w:rPr>
                <w:t>6</w:t>
              </w:r>
            </w:fldSimple>
            <w:r w:rsidRPr="00591145">
              <w:t>)</w:t>
            </w:r>
          </w:p>
        </w:tc>
      </w:tr>
    </w:tbl>
    <w:p w14:paraId="262D632E" w14:textId="77777777" w:rsidR="007B6363" w:rsidRPr="00591145" w:rsidRDefault="007B6363" w:rsidP="007B6363"/>
    <w:p w14:paraId="3642ADE8" w14:textId="77777777" w:rsidR="007B6363" w:rsidRPr="00591145" w:rsidRDefault="007B6363" w:rsidP="007B6363">
      <w:r w:rsidRPr="00591145">
        <w:t xml:space="preserve">The wave arrives at the front surface of the lens #1 after this propagation. The modification of the incoming wavefront by a lens with </w:t>
      </w:r>
      <w:r w:rsidRPr="00591145">
        <w:rPr>
          <w:rFonts w:eastAsiaTheme="minorEastAsia"/>
        </w:rPr>
        <w:t>a</w:t>
      </w:r>
      <w:r w:rsidRPr="00591145">
        <w:t xml:space="preserve"> focal length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591145">
        <w:t xml:space="preserve"> is given as follows:</w:t>
      </w:r>
    </w:p>
    <w:p w14:paraId="37168116" w14:textId="77777777" w:rsidR="007B6363" w:rsidRPr="00591145" w:rsidRDefault="007B6363" w:rsidP="007B6363"/>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708EABE5" w14:textId="77777777" w:rsidTr="007B6363">
        <w:trPr>
          <w:jc w:val="center"/>
        </w:trPr>
        <w:tc>
          <w:tcPr>
            <w:tcW w:w="250" w:type="pct"/>
            <w:vAlign w:val="center"/>
          </w:tcPr>
          <w:p w14:paraId="756300BB" w14:textId="77777777" w:rsidR="007B6363" w:rsidRPr="00591145" w:rsidRDefault="007B6363" w:rsidP="007B6363"/>
        </w:tc>
        <w:tc>
          <w:tcPr>
            <w:tcW w:w="4450" w:type="pct"/>
            <w:vAlign w:val="center"/>
          </w:tcPr>
          <w:p w14:paraId="721FFAAB" w14:textId="77777777" w:rsidR="007B6363" w:rsidRPr="00591145" w:rsidRDefault="00000000" w:rsidP="007B6363">
            <w:pPr>
              <w:rPr>
                <w:rFonts w:eastAsiaTheme="minorEastAsia"/>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ik</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e>
                        </m:d>
                      </m:num>
                      <m:den>
                        <m:r>
                          <m:rPr>
                            <m:sty m:val="p"/>
                          </m:rPr>
                          <w:rPr>
                            <w:rFonts w:ascii="Cambria Math" w:hAnsi="Cambria Math"/>
                          </w:rPr>
                          <m:t>2</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den>
                    </m:f>
                  </m:sup>
                </m:sSup>
              </m:oMath>
            </m:oMathPara>
          </w:p>
        </w:tc>
        <w:tc>
          <w:tcPr>
            <w:tcW w:w="300" w:type="pct"/>
            <w:vAlign w:val="center"/>
          </w:tcPr>
          <w:p w14:paraId="4FE07253" w14:textId="3A7495F0" w:rsidR="007B6363" w:rsidRPr="00591145" w:rsidRDefault="007B6363" w:rsidP="007B6363">
            <w:r w:rsidRPr="00591145">
              <w:t>(</w:t>
            </w:r>
            <w:fldSimple w:instr=" SEQ Equation \* ARABIC ">
              <w:r w:rsidR="00265809">
                <w:rPr>
                  <w:noProof/>
                </w:rPr>
                <w:t>7</w:t>
              </w:r>
            </w:fldSimple>
            <w:r w:rsidRPr="00591145">
              <w:t>)</w:t>
            </w:r>
          </w:p>
        </w:tc>
      </w:tr>
    </w:tbl>
    <w:p w14:paraId="2C6576EA" w14:textId="77777777" w:rsidR="007B6363" w:rsidRPr="00591145" w:rsidRDefault="007B6363" w:rsidP="007B6363"/>
    <w:p w14:paraId="4B8FB943" w14:textId="77777777" w:rsidR="007B6363" w:rsidRPr="00591145" w:rsidRDefault="007B6363" w:rsidP="007B6363">
      <w:r w:rsidRPr="00591145">
        <w:t>Consequently, right after the objective, the wave has the form:</w:t>
      </w:r>
    </w:p>
    <w:p w14:paraId="63C31967" w14:textId="77777777" w:rsidR="007B6363" w:rsidRPr="00591145" w:rsidRDefault="007B6363" w:rsidP="007B6363"/>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325FE55C" w14:textId="77777777" w:rsidTr="007B6363">
        <w:trPr>
          <w:jc w:val="center"/>
        </w:trPr>
        <w:tc>
          <w:tcPr>
            <w:tcW w:w="250" w:type="pct"/>
            <w:vAlign w:val="center"/>
          </w:tcPr>
          <w:p w14:paraId="4EB26AFF" w14:textId="77777777" w:rsidR="007B6363" w:rsidRPr="00591145" w:rsidRDefault="007B6363" w:rsidP="007B6363"/>
        </w:tc>
        <w:tc>
          <w:tcPr>
            <w:tcW w:w="4450" w:type="pct"/>
            <w:vAlign w:val="center"/>
          </w:tcPr>
          <w:p w14:paraId="2DBF85AA" w14:textId="77777777" w:rsidR="007B6363" w:rsidRPr="00591145" w:rsidRDefault="00000000" w:rsidP="007B6363">
            <m:oMathPara>
              <m:oMath>
                <m:sSubSup>
                  <m:sSubSupPr>
                    <m:ctrlPr>
                      <w:rPr>
                        <w:rFonts w:ascii="Cambria Math" w:hAnsi="Cambria Math"/>
                      </w:rPr>
                    </m:ctrlPr>
                  </m:sSubSupPr>
                  <m:e>
                    <m:r>
                      <w:rPr>
                        <w:rFonts w:ascii="Cambria Math" w:hAnsi="Cambria Math"/>
                      </w:rPr>
                      <m:t>U</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O</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m:oMathPara>
          </w:p>
        </w:tc>
        <w:tc>
          <w:tcPr>
            <w:tcW w:w="300" w:type="pct"/>
            <w:vAlign w:val="center"/>
          </w:tcPr>
          <w:p w14:paraId="27779A1C" w14:textId="43B17C4D" w:rsidR="007B6363" w:rsidRPr="00591145" w:rsidRDefault="007B6363" w:rsidP="007B6363">
            <w:r w:rsidRPr="00591145">
              <w:t>(</w:t>
            </w:r>
            <w:fldSimple w:instr=" SEQ Equation \* ARABIC ">
              <w:r w:rsidR="00265809">
                <w:rPr>
                  <w:noProof/>
                </w:rPr>
                <w:t>8</w:t>
              </w:r>
            </w:fldSimple>
            <w:r w:rsidRPr="00591145">
              <w:t>)</w:t>
            </w:r>
          </w:p>
        </w:tc>
      </w:tr>
    </w:tbl>
    <w:p w14:paraId="23EED550" w14:textId="77777777" w:rsidR="007B6363" w:rsidRPr="00591145" w:rsidRDefault="007B6363" w:rsidP="007B6363"/>
    <w:p w14:paraId="1C7A1E34" w14:textId="72FDB367" w:rsidR="007B6363" w:rsidRPr="00591145" w:rsidRDefault="007B6363" w:rsidP="007B6363">
      <w:r w:rsidRPr="00591145">
        <w:rPr>
          <w:rFonts w:eastAsiaTheme="minorEastAsia"/>
        </w:rPr>
        <w:t xml:space="preserve">After the </w:t>
      </w:r>
      <w:r w:rsidRPr="00591145">
        <w:t xml:space="preserve">lens #1, the wave propagates by a distance of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91145">
        <w:t xml:space="preserve"> in free space, then it gets reflected by the sample, then it propagates back to the Lens #1 by a distance of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91145">
        <w:t xml:space="preserve">. We assume that the sample is a perfectly flat mirror such that it does not alter the shape of the wave as it reflects the wave at the focal point of the Lens #1. Thus, we skip that step and simply propagate the wave,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e>
        </m:d>
      </m:oMath>
      <w:r w:rsidRPr="00591145">
        <w:rPr>
          <w:rFonts w:eastAsiaTheme="minorEastAsia"/>
        </w:rPr>
        <w:t xml:space="preserve">, </w:t>
      </w:r>
      <w:r w:rsidRPr="00591145">
        <w:t xml:space="preserve">after </w:t>
      </w:r>
      <w:r w:rsidR="00BE4698">
        <w:t>l</w:t>
      </w:r>
      <w:r w:rsidRPr="00591145">
        <w:t>ens #1 by a distance of 2</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91145">
        <w:t xml:space="preserve">. </w:t>
      </w:r>
    </w:p>
    <w:p w14:paraId="13E576F4" w14:textId="77777777" w:rsidR="007B6363" w:rsidRPr="00591145" w:rsidRDefault="007B6363" w:rsidP="007B6363"/>
    <w:p w14:paraId="65111BBF" w14:textId="77777777" w:rsidR="007B6363" w:rsidRPr="00591145" w:rsidRDefault="007B6363" w:rsidP="007B6363">
      <w:r w:rsidRPr="00591145">
        <w:t xml:space="preserve">This propagation can be obtained by changing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Pr="00591145">
        <w:t xml:space="preserve"> to 2</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91145">
        <w:t xml:space="preserve">  in equation (</w:t>
      </w:r>
      <w:r w:rsidRPr="00591145">
        <w:rPr>
          <w:noProof/>
        </w:rPr>
        <w:t>3</w:t>
      </w:r>
      <w:r w:rsidRPr="00591145">
        <w:t xml:space="preserve">), with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591145">
        <w:t xml:space="preserve"> as the input giving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sidRPr="00591145">
        <w:t>.</w:t>
      </w:r>
    </w:p>
    <w:p w14:paraId="5C625590" w14:textId="77777777" w:rsidR="007B6363" w:rsidRPr="00591145" w:rsidRDefault="007B6363" w:rsidP="007B6363"/>
    <w:p w14:paraId="437953B9" w14:textId="39744BB8" w:rsidR="007B6363" w:rsidRPr="00591145" w:rsidRDefault="00000000" w:rsidP="007B6363">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sidR="007B6363" w:rsidRPr="00591145">
        <w:t xml:space="preserve"> is the wave right before it reaches </w:t>
      </w:r>
      <w:r w:rsidR="00BE4698">
        <w:t>l</w:t>
      </w:r>
      <w:r w:rsidR="007B6363" w:rsidRPr="00591145">
        <w:t>ens</w:t>
      </w:r>
      <w:r w:rsidR="00BE4698">
        <w:t xml:space="preserve"> </w:t>
      </w:r>
      <w:r w:rsidR="004A1D53">
        <w:t>#1</w:t>
      </w:r>
      <w:r w:rsidR="007B6363" w:rsidRPr="00591145">
        <w:t xml:space="preserve">. We modify the wave using </w:t>
      </w:r>
      <w:r w:rsidR="00BE4698">
        <w:t>l</w:t>
      </w:r>
      <w:r w:rsidR="007B6363" w:rsidRPr="00591145">
        <w:t>ens</w:t>
      </w:r>
      <w:r w:rsidR="00BE4698">
        <w:t xml:space="preserve"> </w:t>
      </w:r>
      <w:r w:rsidR="007B6363" w:rsidRPr="00591145">
        <w:t xml:space="preserve">#1 once again with the lens modulation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oMath>
      <w:r w:rsidR="007B6363" w:rsidRPr="00591145">
        <w:t xml:space="preserve"> We now have our wave in the form of</w:t>
      </w:r>
    </w:p>
    <w:p w14:paraId="208DB4F4" w14:textId="77777777" w:rsidR="007B6363" w:rsidRPr="00591145" w:rsidRDefault="007B6363" w:rsidP="007B6363"/>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7"/>
        <w:gridCol w:w="8843"/>
        <w:gridCol w:w="596"/>
      </w:tblGrid>
      <w:tr w:rsidR="007B6363" w:rsidRPr="00591145" w14:paraId="5EADB146" w14:textId="77777777" w:rsidTr="007B6363">
        <w:trPr>
          <w:jc w:val="center"/>
        </w:trPr>
        <w:tc>
          <w:tcPr>
            <w:tcW w:w="250" w:type="pct"/>
            <w:vAlign w:val="center"/>
          </w:tcPr>
          <w:p w14:paraId="7763B8D3" w14:textId="77777777" w:rsidR="007B6363" w:rsidRPr="00591145" w:rsidRDefault="007B6363" w:rsidP="007B6363"/>
        </w:tc>
        <w:tc>
          <w:tcPr>
            <w:tcW w:w="4450" w:type="pct"/>
            <w:vAlign w:val="center"/>
          </w:tcPr>
          <w:p w14:paraId="47B65BBB" w14:textId="77777777" w:rsidR="007B6363" w:rsidRPr="00591145" w:rsidRDefault="00000000" w:rsidP="007B6363">
            <m:oMathPara>
              <m:oMath>
                <m:sSubSup>
                  <m:sSubSupPr>
                    <m:ctrlPr>
                      <w:rPr>
                        <w:rFonts w:ascii="Cambria Math" w:hAnsi="Cambria Math"/>
                      </w:rPr>
                    </m:ctrlPr>
                  </m:sSubSupPr>
                  <m:e>
                    <m:r>
                      <w:rPr>
                        <w:rFonts w:ascii="Cambria Math" w:hAnsi="Cambria Math"/>
                      </w:rPr>
                      <m:t>U</m:t>
                    </m:r>
                  </m:e>
                  <m:sub>
                    <m:r>
                      <m:rPr>
                        <m:sty m:val="p"/>
                      </m:rPr>
                      <w:rPr>
                        <w:rFonts w:ascii="Cambria Math" w:hAnsi="Cambria Math"/>
                      </w:rPr>
                      <m:t>3</m:t>
                    </m:r>
                  </m:sub>
                  <m:sup>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U</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O</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m:oMathPara>
          </w:p>
        </w:tc>
        <w:tc>
          <w:tcPr>
            <w:tcW w:w="300" w:type="pct"/>
            <w:vAlign w:val="center"/>
          </w:tcPr>
          <w:p w14:paraId="39E9F01F" w14:textId="7EB81997" w:rsidR="007B6363" w:rsidRPr="00591145" w:rsidRDefault="007B6363" w:rsidP="007B6363">
            <w:r w:rsidRPr="00591145">
              <w:t>(</w:t>
            </w:r>
            <w:fldSimple w:instr=" SEQ Equation \* ARABIC ">
              <w:r w:rsidR="00265809">
                <w:rPr>
                  <w:noProof/>
                </w:rPr>
                <w:t>9</w:t>
              </w:r>
            </w:fldSimple>
            <w:r w:rsidRPr="00591145">
              <w:t>)</w:t>
            </w:r>
          </w:p>
        </w:tc>
      </w:tr>
    </w:tbl>
    <w:p w14:paraId="4876A65E" w14:textId="77777777" w:rsidR="007B6363" w:rsidRPr="00591145" w:rsidRDefault="007B6363" w:rsidP="007B6363"/>
    <w:p w14:paraId="0AD9391F" w14:textId="448F1235" w:rsidR="007B6363" w:rsidRPr="00591145" w:rsidRDefault="007B6363" w:rsidP="007B6363">
      <w:pPr>
        <w:rPr>
          <w:rFonts w:eastAsiaTheme="minorEastAsia"/>
        </w:rPr>
      </w:pPr>
      <w:r w:rsidRPr="00591145">
        <w:t xml:space="preserve">We must propagate the wave to the lens over the distance of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591145">
        <w:t xml:space="preserve"> and</w:t>
      </w:r>
      <w:r w:rsidRPr="00591145">
        <w:rPr>
          <w:rFonts w:eastAsiaTheme="minorEastAsia"/>
        </w:rPr>
        <w:t xml:space="preserve"> modulate it with lens </w:t>
      </w:r>
      <w:r w:rsidR="00BE4698">
        <w:rPr>
          <w:rFonts w:eastAsiaTheme="minorEastAsia"/>
        </w:rPr>
        <w:t>#</w:t>
      </w:r>
      <w:r w:rsidRPr="00591145">
        <w:rPr>
          <w:rFonts w:eastAsiaTheme="minorEastAsia"/>
        </w:rPr>
        <w:t xml:space="preserve">2, </w:t>
      </w:r>
      <m:oMath>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x,y</m:t>
            </m:r>
          </m:e>
        </m:d>
      </m:oMath>
      <w:r w:rsidRPr="00591145">
        <w:rPr>
          <w:rFonts w:eastAsiaTheme="minorEastAsia"/>
        </w:rPr>
        <w:t>. Then, we will have our wave in the form of,</w:t>
      </w:r>
    </w:p>
    <w:p w14:paraId="4A710CFD" w14:textId="77777777" w:rsidR="007B6363" w:rsidRPr="00591145" w:rsidRDefault="007B6363" w:rsidP="007B6363"/>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6"/>
        <w:gridCol w:w="8744"/>
        <w:gridCol w:w="696"/>
      </w:tblGrid>
      <w:tr w:rsidR="007B6363" w:rsidRPr="00591145" w14:paraId="6F02072D" w14:textId="77777777" w:rsidTr="007B6363">
        <w:trPr>
          <w:jc w:val="center"/>
        </w:trPr>
        <w:tc>
          <w:tcPr>
            <w:tcW w:w="250" w:type="pct"/>
            <w:vAlign w:val="center"/>
          </w:tcPr>
          <w:p w14:paraId="6E0C1E9F" w14:textId="77777777" w:rsidR="007B6363" w:rsidRPr="00591145" w:rsidRDefault="007B6363" w:rsidP="007B6363"/>
        </w:tc>
        <w:tc>
          <w:tcPr>
            <w:tcW w:w="4400" w:type="pct"/>
            <w:vAlign w:val="center"/>
          </w:tcPr>
          <w:p w14:paraId="61FFBC5C" w14:textId="2B550B42" w:rsidR="007B6363" w:rsidRPr="00591145" w:rsidRDefault="00B663BF" w:rsidP="007B6363">
            <m:oMathPara>
              <m:oMath>
                <m:r>
                  <m:rPr>
                    <m:sty m:val="p"/>
                  </m:rPr>
                  <w:rPr>
                    <w:rFonts w:ascii="Cambria Math" w:eastAsia="Cambria Math" w:hAnsi="Cambria Math" w:cs="Cambria Math" w:hint="eastAsia"/>
                  </w:rPr>
                  <m:t>〖</m:t>
                </m:r>
                <m:r>
                  <w:rPr>
                    <w:rFonts w:ascii="Cambria Math" w:eastAsiaTheme="minorEastAsia" w:hAnsi="Cambria Math"/>
                  </w:rPr>
                  <m:t>U</m:t>
                </m:r>
                <m:r>
                  <m:rPr>
                    <m:sty m:val="p"/>
                  </m:rPr>
                  <w:rPr>
                    <w:rFonts w:ascii="Cambria Math" w:eastAsiaTheme="minorEastAsia" w:hAnsi="Cambria Math"/>
                  </w:rPr>
                  <m:t>'</m:t>
                </m:r>
                <m:r>
                  <m:rPr>
                    <m:sty m:val="p"/>
                  </m:rPr>
                  <w:rPr>
                    <w:rFonts w:ascii="Cambria Math" w:eastAsia="Cambria Math" w:hAnsi="Cambria Math" w:cs="Cambria Math" w:hint="eastAsia"/>
                  </w:rPr>
                  <m:t>〗</m:t>
                </m:r>
                <m:r>
                  <m:rPr>
                    <m:sty m:val="p"/>
                  </m:rPr>
                  <w:rPr>
                    <w:rFonts w:ascii="Cambria Math" w:eastAsiaTheme="minorEastAsia" w:hAnsi="Cambria Math"/>
                  </w:rPr>
                  <m:t>_4</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m:t>
                </m:r>
                <m:r>
                  <m:rPr>
                    <m:sty m:val="p"/>
                  </m:rPr>
                  <w:rPr>
                    <w:rFonts w:ascii="Cambria Math" w:hAnsi="Cambria Math"/>
                  </w:rPr>
                  <m:t xml:space="preserve">_1+ </m:t>
                </m:r>
                <m:r>
                  <w:rPr>
                    <w:rFonts w:ascii="Cambria Math" w:hAnsi="Cambria Math"/>
                  </w:rPr>
                  <m:t>D</m:t>
                </m:r>
                <m:r>
                  <m:rPr>
                    <m:sty m:val="p"/>
                  </m:rPr>
                  <w:rPr>
                    <w:rFonts w:ascii="Cambria Math" w:hAnsi="Cambria Math"/>
                  </w:rPr>
                  <m:t>_2,</m:t>
                </m:r>
                <m:r>
                  <w:rPr>
                    <w:rFonts w:ascii="Cambria Math" w:hAnsi="Cambria Math"/>
                  </w:rPr>
                  <m:t>t</m:t>
                </m:r>
                <m:r>
                  <m:rPr>
                    <m:sty m:val="p"/>
                  </m:rPr>
                  <w:rPr>
                    <w:rFonts w:ascii="Cambria Math" w:hAnsi="Cambria Math"/>
                  </w:rPr>
                  <m:t>)=</m:t>
                </m:r>
                <m:r>
                  <w:rPr>
                    <w:rFonts w:ascii="Cambria Math" w:hAnsi="Cambria Math"/>
                  </w:rPr>
                  <m:t>ike</m:t>
                </m:r>
                <m:r>
                  <m:rPr>
                    <m:sty m:val="p"/>
                  </m:rPr>
                  <w:rPr>
                    <w:rFonts w:ascii="Cambria Math" w:hAnsi="Cambria Math"/>
                  </w:rPr>
                  <m:t>^(-</m:t>
                </m:r>
                <m:r>
                  <w:rPr>
                    <w:rFonts w:ascii="Cambria Math" w:hAnsi="Cambria Math"/>
                  </w:rPr>
                  <m:t>iwt</m:t>
                </m:r>
                <m:r>
                  <m:rPr>
                    <m:sty m:val="p"/>
                  </m:rP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_3'(</m:t>
                </m:r>
                <m:r>
                  <w:rPr>
                    <w:rFonts w:ascii="Cambria Math" w:hAnsi="Cambria Math"/>
                  </w:rPr>
                  <m:t>ξ</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cosθ</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ikR</m:t>
                </m:r>
                <m:r>
                  <m:rPr>
                    <m:sty m:val="p"/>
                  </m:rPr>
                  <w:rPr>
                    <w:rFonts w:ascii="Cambria Math" w:hAnsi="Cambria Math"/>
                  </w:rPr>
                  <m:t>/</m:t>
                </m:r>
                <m:r>
                  <w:rPr>
                    <w:rFonts w:ascii="Cambria Math" w:hAnsi="Cambria Math"/>
                  </w:rPr>
                  <m:t>R</m:t>
                </m:r>
                <m:r>
                  <m:rPr>
                    <m:sty m:val="p"/>
                  </m:rPr>
                  <w:rPr>
                    <w:rFonts w:ascii="Cambria Math" w:hAnsi="Cambria Math"/>
                  </w:rPr>
                  <m:t xml:space="preserve"> □(24&amp;</m:t>
                </m:r>
                <m:r>
                  <w:rPr>
                    <w:rFonts w:ascii="Cambria Math" w:hAnsi="Cambria Math"/>
                  </w:rPr>
                  <m:t>dξ</m:t>
                </m:r>
                <m:r>
                  <m:rPr>
                    <m:sty m:val="p"/>
                  </m:rPr>
                  <w:rPr>
                    <w:rFonts w:ascii="Cambria Math" w:hAnsi="Cambria Math"/>
                  </w:rPr>
                  <m:t>)□(24&amp;</m:t>
                </m:r>
                <m:r>
                  <w:rPr>
                    <w:rFonts w:ascii="Cambria Math" w:hAnsi="Cambria Math"/>
                  </w:rPr>
                  <m:t>dη</m:t>
                </m:r>
                <m:r>
                  <m:rPr>
                    <m:sty m:val="p"/>
                  </m:rPr>
                  <w:rPr>
                    <w:rFonts w:ascii="Cambria Math" w:hAnsi="Cambria Math"/>
                  </w:rPr>
                  <m:t>)〗</m:t>
                </m:r>
              </m:oMath>
            </m:oMathPara>
          </w:p>
        </w:tc>
        <w:tc>
          <w:tcPr>
            <w:tcW w:w="350" w:type="pct"/>
            <w:vAlign w:val="center"/>
          </w:tcPr>
          <w:p w14:paraId="2AEA0657" w14:textId="3A745BD7" w:rsidR="007B6363" w:rsidRPr="00591145" w:rsidRDefault="007B6363" w:rsidP="007B6363">
            <w:r w:rsidRPr="00591145">
              <w:t>(</w:t>
            </w:r>
            <w:fldSimple w:instr=" SEQ Equation \* ARABIC ">
              <w:r w:rsidR="00265809">
                <w:rPr>
                  <w:noProof/>
                </w:rPr>
                <w:t>10</w:t>
              </w:r>
            </w:fldSimple>
            <w:r w:rsidRPr="00591145">
              <w:t>)</w:t>
            </w:r>
          </w:p>
        </w:tc>
      </w:tr>
      <w:tr w:rsidR="007B6363" w:rsidRPr="00591145" w14:paraId="0F7C931C" w14:textId="77777777" w:rsidTr="007B6363">
        <w:trPr>
          <w:jc w:val="center"/>
        </w:trPr>
        <w:tc>
          <w:tcPr>
            <w:tcW w:w="250" w:type="pct"/>
            <w:vAlign w:val="center"/>
          </w:tcPr>
          <w:p w14:paraId="3BDA45CE" w14:textId="77777777" w:rsidR="007B6363" w:rsidRPr="00591145" w:rsidRDefault="007B6363" w:rsidP="007B6363"/>
        </w:tc>
        <w:tc>
          <w:tcPr>
            <w:tcW w:w="4400" w:type="pct"/>
            <w:vAlign w:val="center"/>
          </w:tcPr>
          <w:p w14:paraId="3FB4BE70" w14:textId="77777777" w:rsidR="007B6363" w:rsidRPr="00591145" w:rsidRDefault="00000000" w:rsidP="007B6363">
            <m:oMathPara>
              <m:oMath>
                <m:sSubSup>
                  <m:sSubSupPr>
                    <m:ctrlPr>
                      <w:rPr>
                        <w:rFonts w:ascii="Cambria Math" w:hAnsi="Cambria Math"/>
                      </w:rPr>
                    </m:ctrlPr>
                  </m:sSubSupPr>
                  <m:e>
                    <m:r>
                      <w:rPr>
                        <w:rFonts w:ascii="Cambria Math" w:hAnsi="Cambria Math"/>
                      </w:rPr>
                      <m:t>U</m:t>
                    </m:r>
                  </m:e>
                  <m:sub>
                    <m:r>
                      <m:rPr>
                        <m:sty m:val="p"/>
                      </m:rPr>
                      <w:rPr>
                        <w:rFonts w:ascii="Cambria Math" w:hAnsi="Cambria Math"/>
                      </w:rPr>
                      <m:t>5</m:t>
                    </m:r>
                  </m:sub>
                  <m:sup>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b>
                        <m:r>
                          <m:rPr>
                            <m:sty m:val="p"/>
                          </m:rPr>
                          <w:rPr>
                            <w:rFonts w:ascii="Cambria Math" w:hAnsi="Cambria Math"/>
                          </w:rPr>
                          <m:t>4</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O</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m:oMathPara>
          </w:p>
        </w:tc>
        <w:tc>
          <w:tcPr>
            <w:tcW w:w="350" w:type="pct"/>
            <w:vAlign w:val="center"/>
          </w:tcPr>
          <w:p w14:paraId="13FA96EC" w14:textId="1DA410B3" w:rsidR="007B6363" w:rsidRPr="00591145" w:rsidRDefault="007B6363" w:rsidP="007B6363">
            <w:r w:rsidRPr="00591145">
              <w:t>(</w:t>
            </w:r>
            <w:fldSimple w:instr=" SEQ Equation \* ARABIC ">
              <w:r w:rsidR="00265809">
                <w:rPr>
                  <w:noProof/>
                </w:rPr>
                <w:t>11</w:t>
              </w:r>
            </w:fldSimple>
            <w:r w:rsidRPr="00591145">
              <w:t>)</w:t>
            </w:r>
          </w:p>
        </w:tc>
      </w:tr>
    </w:tbl>
    <w:p w14:paraId="39245591" w14:textId="77777777" w:rsidR="007B6363" w:rsidRPr="00591145" w:rsidRDefault="007B6363" w:rsidP="007B6363"/>
    <w:p w14:paraId="41F35E96" w14:textId="0618426E" w:rsidR="007B6363" w:rsidRPr="00591145" w:rsidRDefault="007B6363" w:rsidP="007B6363">
      <w:r w:rsidRPr="00591145">
        <w:t xml:space="preserve">Now, we propagate the wave after lens #2 to the camera in free space for a distance of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591145">
        <w:t xml:space="preserve"> which was adjusted and labelled the resultant wave </w:t>
      </w:r>
      <m:oMath>
        <m:sSub>
          <m:sSubPr>
            <m:ctrlPr>
              <w:rPr>
                <w:rFonts w:ascii="Cambria Math" w:hAnsi="Cambria Math"/>
                <w:i/>
              </w:rPr>
            </m:ctrlPr>
          </m:sSubPr>
          <m:e>
            <m:r>
              <w:rPr>
                <w:rFonts w:ascii="Cambria Math" w:hAnsi="Cambria Math"/>
              </w:rPr>
              <m:t>U</m:t>
            </m:r>
          </m:e>
          <m:sub>
            <m:r>
              <w:rPr>
                <w:rFonts w:ascii="Cambria Math" w:hAnsi="Cambria Math"/>
              </w:rPr>
              <m:t>6</m:t>
            </m:r>
          </m:sub>
        </m:sSub>
      </m:oMath>
      <w:r w:rsidRPr="00591145">
        <w:t>.</w:t>
      </w:r>
    </w:p>
    <w:tbl>
      <w:tblPr>
        <w:tblW w:w="5000" w:type="pct"/>
        <w:jc w:val="center"/>
        <w:tblBorders>
          <w:top w:val="nil"/>
          <w:left w:val="nil"/>
          <w:bottom w:val="nil"/>
          <w:right w:val="nil"/>
          <w:insideH w:val="nil"/>
          <w:insideV w:val="nil"/>
        </w:tblBorders>
        <w:tblLayout w:type="fixed"/>
        <w:tblLook w:val="0400" w:firstRow="0" w:lastRow="0" w:firstColumn="0" w:lastColumn="0" w:noHBand="0" w:noVBand="1"/>
      </w:tblPr>
      <w:tblGrid>
        <w:gridCol w:w="496"/>
        <w:gridCol w:w="8744"/>
        <w:gridCol w:w="696"/>
      </w:tblGrid>
      <w:tr w:rsidR="007B6363" w:rsidRPr="00591145" w14:paraId="529DEC8D" w14:textId="77777777" w:rsidTr="007B6363">
        <w:trPr>
          <w:jc w:val="center"/>
        </w:trPr>
        <w:tc>
          <w:tcPr>
            <w:tcW w:w="250" w:type="pct"/>
            <w:vAlign w:val="center"/>
          </w:tcPr>
          <w:p w14:paraId="30808233" w14:textId="77777777" w:rsidR="007B6363" w:rsidRPr="00591145" w:rsidRDefault="007B6363" w:rsidP="007B6363"/>
        </w:tc>
        <w:tc>
          <w:tcPr>
            <w:tcW w:w="4400" w:type="pct"/>
            <w:vAlign w:val="center"/>
          </w:tcPr>
          <w:p w14:paraId="4D0FB2F9" w14:textId="77777777" w:rsidR="007B6363" w:rsidRPr="00591145" w:rsidRDefault="00000000" w:rsidP="007B6363">
            <m:oMathPara>
              <m:oMath>
                <m:sSub>
                  <m:sSubPr>
                    <m:ctrlPr>
                      <w:rPr>
                        <w:rFonts w:ascii="Cambria Math" w:eastAsiaTheme="minorEastAsia" w:hAnsi="Cambria Math"/>
                      </w:rPr>
                    </m:ctrlPr>
                  </m:sSubPr>
                  <m:e>
                    <m:r>
                      <w:rPr>
                        <w:rFonts w:ascii="Cambria Math" w:eastAsiaTheme="minorEastAsia" w:hAnsi="Cambria Math"/>
                      </w:rPr>
                      <m:t>U</m:t>
                    </m:r>
                  </m:e>
                  <m:sub>
                    <m:r>
                      <m:rPr>
                        <m:sty m:val="p"/>
                      </m:rPr>
                      <w:rPr>
                        <w:rFonts w:ascii="Cambria Math" w:eastAsiaTheme="minorEastAsia" w:hAnsi="Cambria Math"/>
                      </w:rPr>
                      <m:t>6</m:t>
                    </m:r>
                  </m:sub>
                </m:sSub>
                <m:r>
                  <m:rPr>
                    <m:sty m:val="p"/>
                  </m:rPr>
                  <w:rPr>
                    <w:rFonts w:ascii="Cambria Math" w:eastAsiaTheme="minorEastAsia"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eastAsiaTheme="minorEastAsia" w:hAnsi="Cambria Math"/>
                      </w:rPr>
                      <m:t xml:space="preserve"> </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ik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iwt</m:t>
                    </m:r>
                  </m:sup>
                </m:sSup>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m:rPr>
                            <m:sty m:val="p"/>
                          </m:rPr>
                          <w:rPr>
                            <w:rFonts w:ascii="Cambria Math" w:hAnsi="Cambria Math"/>
                          </w:rPr>
                          <m:t>5</m:t>
                        </m:r>
                      </m:sub>
                    </m:sSub>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cosθ</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ikR</m:t>
                            </m:r>
                          </m:sup>
                        </m:sSup>
                      </m:num>
                      <m:den>
                        <m:r>
                          <w:rPr>
                            <w:rFonts w:ascii="Cambria Math" w:hAnsi="Cambria Math"/>
                          </w:rPr>
                          <m:t>R</m:t>
                        </m:r>
                      </m:den>
                    </m:f>
                    <m:box>
                      <m:boxPr>
                        <m:diff m:val="1"/>
                        <m:ctrlPr>
                          <w:rPr>
                            <w:rFonts w:ascii="Cambria Math" w:hAnsi="Cambria Math"/>
                          </w:rPr>
                        </m:ctrlPr>
                      </m:boxPr>
                      <m:e>
                        <m:r>
                          <w:rPr>
                            <w:rFonts w:ascii="Cambria Math" w:hAnsi="Cambria Math"/>
                          </w:rPr>
                          <m:t>dξ</m:t>
                        </m:r>
                      </m:e>
                    </m:box>
                    <m:box>
                      <m:boxPr>
                        <m:diff m:val="1"/>
                        <m:ctrlPr>
                          <w:rPr>
                            <w:rFonts w:ascii="Cambria Math" w:hAnsi="Cambria Math"/>
                          </w:rPr>
                        </m:ctrlPr>
                      </m:boxPr>
                      <m:e>
                        <m:r>
                          <w:rPr>
                            <w:rFonts w:ascii="Cambria Math" w:hAnsi="Cambria Math"/>
                          </w:rPr>
                          <m:t>dη</m:t>
                        </m:r>
                      </m:e>
                    </m:box>
                  </m:e>
                </m:nary>
              </m:oMath>
            </m:oMathPara>
          </w:p>
        </w:tc>
        <w:tc>
          <w:tcPr>
            <w:tcW w:w="350" w:type="pct"/>
            <w:vAlign w:val="center"/>
          </w:tcPr>
          <w:p w14:paraId="6E51C921" w14:textId="0D942F42" w:rsidR="007B6363" w:rsidRPr="00591145" w:rsidRDefault="007B6363" w:rsidP="007B6363">
            <w:bookmarkStart w:id="75" w:name="_Ref119765797"/>
            <w:r w:rsidRPr="00591145">
              <w:t>(</w:t>
            </w:r>
            <w:fldSimple w:instr=" SEQ Equation \* ARABIC ">
              <w:r w:rsidR="00265809">
                <w:rPr>
                  <w:noProof/>
                </w:rPr>
                <w:t>12</w:t>
              </w:r>
            </w:fldSimple>
            <w:r w:rsidRPr="00591145">
              <w:t>)</w:t>
            </w:r>
            <w:bookmarkEnd w:id="75"/>
          </w:p>
        </w:tc>
      </w:tr>
    </w:tbl>
    <w:p w14:paraId="0F88B6EA" w14:textId="371A6706" w:rsidR="007B6363" w:rsidRPr="00591145" w:rsidRDefault="007B6363" w:rsidP="007B6363"/>
    <w:p w14:paraId="0ADDF2BF" w14:textId="38DE5099" w:rsidR="007B6363" w:rsidRDefault="007B6363" w:rsidP="007B6363">
      <w:pPr>
        <w:rPr>
          <w:ins w:id="76" w:author="Nickolay Erin Titov" w:date="2023-08-31T12:27:00Z"/>
        </w:rPr>
      </w:pPr>
      <w:r w:rsidRPr="00591145">
        <w:t>We measure the intensities of each pixel on the camera. We matched the simulation wit</w:t>
      </w:r>
      <w:r w:rsidR="00DC2149">
        <w:t>h the experiment result to find</w:t>
      </w:r>
      <w:r w:rsidRPr="00591145">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 - 0.047 mm</m:t>
        </m:r>
      </m:oMath>
      <w:r w:rsidRPr="00591145">
        <w:t>.</w:t>
      </w:r>
    </w:p>
    <w:p w14:paraId="05DA32BF" w14:textId="77777777" w:rsidR="00156E6C" w:rsidRDefault="00156E6C" w:rsidP="007B6363">
      <w:pPr>
        <w:rPr>
          <w:ins w:id="77" w:author="Nickolay Erin Titov" w:date="2023-08-31T12:27:00Z"/>
        </w:rPr>
      </w:pPr>
    </w:p>
    <w:p w14:paraId="320B1DEB" w14:textId="77777777" w:rsidR="00156E6C" w:rsidRDefault="00156E6C" w:rsidP="007B6363">
      <w:pPr>
        <w:rPr>
          <w:ins w:id="78" w:author="Nickolay Erin Titov" w:date="2023-08-31T12:27:00Z"/>
        </w:rPr>
      </w:pPr>
    </w:p>
    <w:p w14:paraId="567B8B9C" w14:textId="77777777" w:rsidR="00156E6C" w:rsidRDefault="00156E6C" w:rsidP="007B6363">
      <w:pPr>
        <w:rPr>
          <w:ins w:id="79" w:author="Nickolay Erin Titov" w:date="2023-08-31T12:27:00Z"/>
        </w:rPr>
      </w:pPr>
    </w:p>
    <w:p w14:paraId="6AF64E66" w14:textId="77777777" w:rsidR="00156E6C" w:rsidRDefault="00156E6C" w:rsidP="007B6363">
      <w:pPr>
        <w:rPr>
          <w:ins w:id="80" w:author="Nickolay Erin Titov" w:date="2023-08-31T12:27:00Z"/>
        </w:rPr>
      </w:pPr>
    </w:p>
    <w:p w14:paraId="5698F79F" w14:textId="77777777" w:rsidR="00156E6C" w:rsidRDefault="00156E6C" w:rsidP="007B6363">
      <w:pPr>
        <w:rPr>
          <w:ins w:id="81" w:author="Nickolay Erin Titov" w:date="2023-08-31T12:27:00Z"/>
        </w:rPr>
      </w:pPr>
    </w:p>
    <w:p w14:paraId="2051491B" w14:textId="1B15C1DB" w:rsidR="00156E6C" w:rsidRPr="00591145" w:rsidRDefault="00156E6C" w:rsidP="007B6363"/>
    <w:p w14:paraId="0E4C5DD4" w14:textId="3B869CAB" w:rsidR="00F517A8" w:rsidDel="00BE24C2" w:rsidRDefault="003F13C2" w:rsidP="007B6363">
      <w:pPr>
        <w:rPr>
          <w:del w:id="82" w:author="Nickolay Erin Titov" w:date="2023-08-28T18:36:00Z"/>
          <w:rFonts w:eastAsiaTheme="minorEastAsia"/>
        </w:rPr>
      </w:pPr>
      <w:r w:rsidRPr="00591145">
        <w:rPr>
          <w:noProof/>
          <w:lang w:eastAsia="en-US"/>
        </w:rPr>
        <w:lastRenderedPageBreak/>
        <w:drawing>
          <wp:anchor distT="0" distB="0" distL="114300" distR="114300" simplePos="0" relativeHeight="251683840" behindDoc="0" locked="0" layoutInCell="1" allowOverlap="1" wp14:anchorId="1750DADC" wp14:editId="4083FFF5">
            <wp:simplePos x="0" y="0"/>
            <wp:positionH relativeFrom="margin">
              <wp:posOffset>4959412</wp:posOffset>
            </wp:positionH>
            <wp:positionV relativeFrom="paragraph">
              <wp:posOffset>99060</wp:posOffset>
            </wp:positionV>
            <wp:extent cx="1581912" cy="1563624"/>
            <wp:effectExtent l="0" t="0" r="0" b="0"/>
            <wp:wrapTopAndBottom/>
            <wp:docPr id="164488957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4889572"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1912" cy="1563624"/>
                    </a:xfrm>
                    <a:prstGeom prst="rect">
                      <a:avLst/>
                    </a:prstGeom>
                  </pic:spPr>
                </pic:pic>
              </a:graphicData>
            </a:graphic>
            <wp14:sizeRelH relativeFrom="margin">
              <wp14:pctWidth>0</wp14:pctWidth>
            </wp14:sizeRelH>
            <wp14:sizeRelV relativeFrom="margin">
              <wp14:pctHeight>0</wp14:pctHeight>
            </wp14:sizeRelV>
          </wp:anchor>
        </w:drawing>
      </w:r>
      <w:r w:rsidR="00517639" w:rsidRPr="00591145">
        <w:rPr>
          <w:noProof/>
          <w:lang w:eastAsia="en-US"/>
        </w:rPr>
        <w:drawing>
          <wp:anchor distT="0" distB="0" distL="114300" distR="114300" simplePos="0" relativeHeight="251684864" behindDoc="0" locked="0" layoutInCell="1" allowOverlap="1" wp14:anchorId="47BDE14D" wp14:editId="35E8D6C4">
            <wp:simplePos x="0" y="0"/>
            <wp:positionH relativeFrom="column">
              <wp:posOffset>3171510</wp:posOffset>
            </wp:positionH>
            <wp:positionV relativeFrom="paragraph">
              <wp:posOffset>84944</wp:posOffset>
            </wp:positionV>
            <wp:extent cx="1581785" cy="1563370"/>
            <wp:effectExtent l="0" t="0" r="0" b="0"/>
            <wp:wrapTopAndBottom/>
            <wp:docPr id="773258955" name="Picture 77325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58955" name="Picture 77325895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1563370"/>
                    </a:xfrm>
                    <a:prstGeom prst="rect">
                      <a:avLst/>
                    </a:prstGeom>
                  </pic:spPr>
                </pic:pic>
              </a:graphicData>
            </a:graphic>
            <wp14:sizeRelH relativeFrom="margin">
              <wp14:pctWidth>0</wp14:pctWidth>
            </wp14:sizeRelH>
            <wp14:sizeRelV relativeFrom="margin">
              <wp14:pctHeight>0</wp14:pctHeight>
            </wp14:sizeRelV>
          </wp:anchor>
        </w:drawing>
      </w:r>
      <w:r w:rsidR="00156E6C" w:rsidRPr="00591145">
        <w:rPr>
          <w:noProof/>
          <w:lang w:eastAsia="en-US"/>
        </w:rPr>
        <w:drawing>
          <wp:anchor distT="0" distB="0" distL="114300" distR="114300" simplePos="0" relativeHeight="251685888" behindDoc="0" locked="0" layoutInCell="1" allowOverlap="1" wp14:anchorId="7882DDF3" wp14:editId="12893CA9">
            <wp:simplePos x="0" y="0"/>
            <wp:positionH relativeFrom="margin">
              <wp:posOffset>129540</wp:posOffset>
            </wp:positionH>
            <wp:positionV relativeFrom="paragraph">
              <wp:posOffset>176530</wp:posOffset>
            </wp:positionV>
            <wp:extent cx="2805430" cy="15925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54"/>
                    <a:stretch/>
                  </pic:blipFill>
                  <pic:spPr bwMode="auto">
                    <a:xfrm>
                      <a:off x="0" y="0"/>
                      <a:ext cx="2805430" cy="1592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Start w:id="83"/>
      <w:commentRangeEnd w:id="83"/>
      <w:r w:rsidR="00D706E3">
        <w:rPr>
          <w:rStyle w:val="CommentReference"/>
        </w:rPr>
        <w:commentReference w:id="83"/>
      </w:r>
    </w:p>
    <w:p w14:paraId="0EBC730F" w14:textId="72FEFEEC" w:rsidR="00F517A8" w:rsidDel="00BE24C2" w:rsidRDefault="00F517A8" w:rsidP="007B6363">
      <w:pPr>
        <w:rPr>
          <w:del w:id="84" w:author="Nickolay Erin Titov" w:date="2023-08-28T18:35:00Z"/>
          <w:rFonts w:eastAsiaTheme="minorEastAsia"/>
        </w:rPr>
      </w:pPr>
    </w:p>
    <w:p w14:paraId="353A3831" w14:textId="77777777" w:rsidR="00BE24C2" w:rsidRPr="00591145" w:rsidRDefault="00BE24C2" w:rsidP="00BE24C2">
      <w:r w:rsidRPr="00591145">
        <w:t>Figure 5: (</w:t>
      </w:r>
      <w:r>
        <w:t>a</w:t>
      </w:r>
      <w:r w:rsidRPr="00591145">
        <w:t xml:space="preserve">) Schematic of the </w:t>
      </w:r>
      <w:r>
        <w:t xml:space="preserve">current state of the </w:t>
      </w:r>
      <w:r w:rsidRPr="00591145">
        <w:t>setup. (</w:t>
      </w:r>
      <w:r>
        <w:t>b</w:t>
      </w:r>
      <w:r w:rsidRPr="00591145">
        <w:t xml:space="preserve">) </w:t>
      </w:r>
      <w:r>
        <w:t xml:space="preserve">Measured and (c) simulated image on </w:t>
      </w:r>
      <w:r w:rsidRPr="00591145">
        <w:t xml:space="preserve">camera #2 as the setup is as shown in </w:t>
      </w:r>
      <w:r>
        <w:t>(a)</w:t>
      </w:r>
      <w:r w:rsidRPr="00591145">
        <w:t>.</w:t>
      </w:r>
    </w:p>
    <w:p w14:paraId="75F0E5D1" w14:textId="6035620E" w:rsidR="00F517A8" w:rsidDel="00BE24C2" w:rsidRDefault="00F517A8" w:rsidP="007B6363">
      <w:pPr>
        <w:rPr>
          <w:del w:id="85" w:author="Nickolay Erin Titov" w:date="2023-08-28T18:35:00Z"/>
          <w:rFonts w:eastAsiaTheme="minorEastAsia"/>
        </w:rPr>
      </w:pPr>
    </w:p>
    <w:p w14:paraId="79DD1C2D" w14:textId="64841A1A" w:rsidR="005D10F9" w:rsidRPr="00591145" w:rsidRDefault="005D10F9" w:rsidP="005D10F9">
      <w:pPr>
        <w:pStyle w:val="Heading2"/>
        <w:rPr>
          <w:ins w:id="86" w:author="Aslan" w:date="2023-09-08T14:22:00Z"/>
        </w:rPr>
      </w:pPr>
      <w:ins w:id="87" w:author="Aslan" w:date="2023-09-08T14:22:00Z">
        <w:r>
          <w:t>Application</w:t>
        </w:r>
      </w:ins>
    </w:p>
    <w:p w14:paraId="4AEACA12" w14:textId="50C7CBDD" w:rsidR="00F517A8" w:rsidDel="00BE24C2" w:rsidRDefault="00F517A8" w:rsidP="007B6363">
      <w:pPr>
        <w:rPr>
          <w:del w:id="88" w:author="Nickolay Erin Titov" w:date="2023-08-28T18:36:00Z"/>
          <w:rFonts w:eastAsiaTheme="minorEastAsia"/>
        </w:rPr>
      </w:pPr>
    </w:p>
    <w:p w14:paraId="10AB03B3" w14:textId="77777777" w:rsidR="008F5A5B" w:rsidRDefault="008F5A5B" w:rsidP="008F5A5B">
      <w:pPr>
        <w:keepNext/>
      </w:pPr>
      <w:commentRangeStart w:id="89"/>
      <w:r>
        <w:rPr>
          <w:noProof/>
          <w:lang w:eastAsia="en-US"/>
        </w:rPr>
        <w:drawing>
          <wp:inline distT="0" distB="0" distL="0" distR="0" wp14:anchorId="75B786BA" wp14:editId="4F9DC707">
            <wp:extent cx="3220279" cy="1850497"/>
            <wp:effectExtent l="0" t="0" r="0" b="0"/>
            <wp:docPr id="1426800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00764" name="Picture 2" descr="Diagram of a laser be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20279" cy="1850497"/>
                    </a:xfrm>
                    <a:prstGeom prst="rect">
                      <a:avLst/>
                    </a:prstGeom>
                  </pic:spPr>
                </pic:pic>
              </a:graphicData>
            </a:graphic>
          </wp:inline>
        </w:drawing>
      </w:r>
      <w:commentRangeEnd w:id="89"/>
      <w:r w:rsidR="00597236">
        <w:rPr>
          <w:rStyle w:val="CommentReference"/>
        </w:rPr>
        <w:commentReference w:id="89"/>
      </w:r>
    </w:p>
    <w:p w14:paraId="591E6847" w14:textId="6EE6CF40" w:rsidR="007B6363" w:rsidRDefault="008F5A5B" w:rsidP="008F5A5B">
      <w:pPr>
        <w:pStyle w:val="Caption"/>
        <w:jc w:val="both"/>
      </w:pPr>
      <w:r>
        <w:t xml:space="preserve">Figure 6: Schematic of optical setup with </w:t>
      </w:r>
      <w:r w:rsidR="002A7574">
        <w:t>the flat mirror replaced with a</w:t>
      </w:r>
      <w:ins w:id="90" w:author="user" w:date="2023-09-08T15:08:00Z">
        <w:r w:rsidR="00B551E9">
          <w:t>n</w:t>
        </w:r>
      </w:ins>
      <w:r w:rsidR="002A7574">
        <w:t xml:space="preserve"> </w:t>
      </w:r>
      <w:ins w:id="91" w:author="user" w:date="2023-09-08T15:07:00Z">
        <w:r w:rsidR="00C202B2">
          <w:t>ideal</w:t>
        </w:r>
      </w:ins>
      <w:ins w:id="92" w:author="Nickolay Erin Titov" w:date="2023-09-07T23:00:00Z">
        <w:r w:rsidR="00E320B8">
          <w:t xml:space="preserve"> </w:t>
        </w:r>
      </w:ins>
      <w:ins w:id="93" w:author="Nickolay Erin Titov" w:date="2023-09-07T23:01:00Z">
        <w:r w:rsidR="00E320B8">
          <w:t xml:space="preserve">lens </w:t>
        </w:r>
      </w:ins>
    </w:p>
    <w:p w14:paraId="323783E4" w14:textId="05E24DB8" w:rsidR="00B551E9" w:rsidRDefault="00B551E9">
      <w:pPr>
        <w:rPr>
          <w:ins w:id="94" w:author="Nickolay Erin Titov" w:date="2023-09-09T00:44:00Z"/>
        </w:rPr>
      </w:pPr>
      <w:r w:rsidRPr="00B551E9">
        <w:t>After verifying the simulation through experimentation and calibrating our setup, we proceeded to examine various applications using the simulation. In this configuration, we expanded our previous setup with a concave mirror</w:t>
      </w:r>
      <w:r>
        <w:t>. Since the simulation only propagates light in forward direction we used ideal lens to model concave mirror.</w:t>
      </w:r>
      <w:r w:rsidRPr="00B551E9">
        <w:t xml:space="preserve"> </w:t>
      </w:r>
      <w:r>
        <w:t>W</w:t>
      </w:r>
      <w:r w:rsidRPr="00B551E9">
        <w:t xml:space="preserve">e positioned </w:t>
      </w:r>
      <w:r>
        <w:t>ideal lens</w:t>
      </w:r>
      <w:r w:rsidRPr="00B551E9">
        <w:t xml:space="preserve"> at a distance of 2f from a</w:t>
      </w:r>
      <w:r>
        <w:t xml:space="preserve"> s1 </w:t>
      </w:r>
      <w:r w:rsidRPr="00B551E9">
        <w:t xml:space="preserve">to ensure that it </w:t>
      </w:r>
      <w:r>
        <w:t>reflects</w:t>
      </w:r>
      <w:r w:rsidRPr="00B551E9">
        <w:t xml:space="preserve"> incident light as if it were a concave </w:t>
      </w:r>
      <w:ins w:id="95" w:author="Nickolay Erin Titov" w:date="2023-09-09T00:35:00Z">
        <w:r w:rsidR="00435F7A" w:rsidRPr="00B551E9">
          <w:t>mirror. We</w:t>
        </w:r>
      </w:ins>
      <w:r w:rsidRPr="00B551E9">
        <w:t xml:space="preserve"> compared this setup to the one with a flat mirror, as </w:t>
      </w:r>
      <w:r>
        <w:t>shown</w:t>
      </w:r>
      <w:r w:rsidRPr="00B551E9">
        <w:t xml:space="preserve"> in Figure 1. To minimize the deviation of the focused light from the focal point, we adjusted our light source to a collimated beam. To achieve this, we increased the beam waist of the Gaussian beam, thereby </w:t>
      </w:r>
      <w:ins w:id="96" w:author="user" w:date="2023-09-08T15:13:00Z">
        <w:r>
          <w:t>reduce</w:t>
        </w:r>
        <w:r w:rsidRPr="00B551E9">
          <w:t xml:space="preserve"> </w:t>
        </w:r>
      </w:ins>
      <w:ins w:id="97" w:author="user" w:date="2023-09-08T15:08:00Z">
        <w:r w:rsidRPr="00B551E9">
          <w:t xml:space="preserve">the divergence problem. </w:t>
        </w:r>
      </w:ins>
      <w:ins w:id="98" w:author="user" w:date="2023-09-08T15:14:00Z">
        <w:r>
          <w:t xml:space="preserve">Since the gaussian beam is </w:t>
        </w:r>
      </w:ins>
      <w:ins w:id="99" w:author="user" w:date="2023-09-08T15:08:00Z">
        <w:r w:rsidRPr="00B551E9">
          <w:t>collimated, we initiated the light from the very base of Lens #1 and Lens #2 to find the focal shifts in Lens #1 and Lens #2</w:t>
        </w:r>
      </w:ins>
      <w:ins w:id="100" w:author="user" w:date="2023-09-08T15:15:00Z">
        <w:r>
          <w:t xml:space="preserve">. By minimizing </w:t>
        </w:r>
      </w:ins>
      <w:ins w:id="101" w:author="user" w:date="2023-09-08T15:16:00Z">
        <w:r>
          <w:t xml:space="preserve">spot </w:t>
        </w:r>
      </w:ins>
      <w:ins w:id="102" w:author="user" w:date="2023-09-08T15:17:00Z">
        <w:r>
          <w:t>size,</w:t>
        </w:r>
      </w:ins>
      <w:ins w:id="103" w:author="user" w:date="2023-09-08T15:16:00Z">
        <w:r>
          <w:t xml:space="preserve"> we found</w:t>
        </w:r>
      </w:ins>
      <w:ins w:id="104" w:author="user" w:date="2023-09-08T15:15:00Z">
        <w:r>
          <w:t xml:space="preserve"> </w:t>
        </w:r>
      </w:ins>
      <w:ins w:id="105" w:author="user" w:date="2023-09-08T15:16:00Z">
        <w:r w:rsidRPr="00B551E9">
          <w:t xml:space="preserve">focal shifts </w:t>
        </w:r>
      </w:ins>
      <w:ins w:id="106" w:author="user" w:date="2023-09-08T15:17:00Z">
        <w:r w:rsidR="00E136BC" w:rsidRPr="00E136BC">
          <w:t xml:space="preserve">-0.035 </w:t>
        </w:r>
      </w:ins>
      <w:ins w:id="107" w:author="user" w:date="2023-09-08T15:16:00Z">
        <w:r>
          <w:t xml:space="preserve">mm and </w:t>
        </w:r>
      </w:ins>
      <w:ins w:id="108" w:author="user" w:date="2023-09-08T15:18:00Z">
        <w:r w:rsidR="00E136BC">
          <w:t xml:space="preserve">  </w:t>
        </w:r>
        <w:r w:rsidR="00E136BC" w:rsidRPr="00E136BC">
          <w:t xml:space="preserve">-0.11 </w:t>
        </w:r>
      </w:ins>
      <w:ins w:id="109" w:author="user" w:date="2023-09-08T15:16:00Z">
        <w:r>
          <w:t xml:space="preserve">mm respectively. </w:t>
        </w:r>
      </w:ins>
      <w:ins w:id="110" w:author="user" w:date="2023-09-08T15:08:00Z">
        <w:r w:rsidRPr="00B551E9">
          <w:t xml:space="preserve">Due to the collimated nature of our beam, the focal lengths (f1 and f2) turned out to be significantly smaller than those in the previous setup. After calibrating our setup, similar to our previous arrangement, we propagated the light passing through Lens 1 over a distance of 2s1, then passed it through Lens 1 again, covered the distance D1 + D2, and </w:t>
        </w:r>
      </w:ins>
      <w:r w:rsidRPr="00B551E9">
        <w:t>finally focused it using Lens 2 onto Camera 2.</w:t>
      </w:r>
    </w:p>
    <w:p w14:paraId="4502D424" w14:textId="77777777" w:rsidR="000D10CC" w:rsidRDefault="000D10CC">
      <w:pPr>
        <w:rPr>
          <w:ins w:id="111" w:author="Nickolay Erin Titov" w:date="2023-09-09T00:51:00Z"/>
        </w:rPr>
      </w:pPr>
    </w:p>
    <w:p w14:paraId="7A139A46" w14:textId="77777777" w:rsidR="000D10CC" w:rsidRDefault="000D10CC">
      <w:pPr>
        <w:rPr>
          <w:ins w:id="112" w:author="Nickolay Erin Titov" w:date="2023-09-09T00:51:00Z"/>
        </w:rPr>
      </w:pPr>
    </w:p>
    <w:p w14:paraId="2910867D" w14:textId="77777777" w:rsidR="000D10CC" w:rsidRDefault="000D10CC">
      <w:pPr>
        <w:rPr>
          <w:ins w:id="113" w:author="Nickolay Erin Titov" w:date="2023-09-09T00:51:00Z"/>
        </w:rPr>
      </w:pPr>
    </w:p>
    <w:p w14:paraId="203E7068" w14:textId="77777777" w:rsidR="000D10CC" w:rsidRDefault="000D10CC">
      <w:pPr>
        <w:rPr>
          <w:ins w:id="114" w:author="Nickolay Erin Titov" w:date="2023-09-09T00:51:00Z"/>
        </w:rPr>
      </w:pPr>
    </w:p>
    <w:p w14:paraId="7ADFB882" w14:textId="5F8584A4" w:rsidR="00435F7A" w:rsidRDefault="00435F7A">
      <w:pPr>
        <w:rPr>
          <w:ins w:id="115" w:author="Nickolay Erin Titov" w:date="2023-09-09T00:37:00Z"/>
        </w:rPr>
      </w:pPr>
      <w:ins w:id="116" w:author="Nickolay Erin Titov" w:date="2023-09-09T00:44:00Z">
        <w:r w:rsidRPr="00435F7A">
          <w:lastRenderedPageBreak/>
          <w:t>To verify that our ideal lens with a diameter of 1.14 mm and a focal length of 720 µm behaves like a concave mirror,</w:t>
        </w:r>
        <w:r>
          <w:t xml:space="preserve"> the beam entering Lens #1 and the beam focused by Lens #1# (at distance s1) were compared with the beam passing through </w:t>
        </w:r>
      </w:ins>
      <w:ins w:id="117" w:author="Nickolay Erin Titov" w:date="2023-09-09T00:49:00Z">
        <w:r w:rsidR="000D10CC">
          <w:t>ideal</w:t>
        </w:r>
      </w:ins>
      <w:ins w:id="118" w:author="Nickolay Erin Titov" w:date="2023-09-09T00:44:00Z">
        <w:r>
          <w:t xml:space="preserve"> lens at corresponding locations.</w:t>
        </w:r>
      </w:ins>
    </w:p>
    <w:p w14:paraId="7B1BACF7" w14:textId="77777777" w:rsidR="00435F7A" w:rsidRPr="00B551E9" w:rsidRDefault="00435F7A">
      <w:pPr>
        <w:pPrChange w:id="119" w:author="user" w:date="2023-09-08T15:08:00Z">
          <w:pPr>
            <w:pStyle w:val="Caption"/>
            <w:jc w:val="both"/>
          </w:pPr>
        </w:pPrChange>
      </w:pPr>
    </w:p>
    <w:p w14:paraId="025A1A7C" w14:textId="71985E72" w:rsidR="00B551E9" w:rsidRPr="00B551E9" w:rsidRDefault="000D10CC">
      <w:pPr>
        <w:pPrChange w:id="120" w:author="user" w:date="2023-09-08T15:08:00Z">
          <w:pPr>
            <w:pStyle w:val="Caption"/>
            <w:jc w:val="both"/>
          </w:pPr>
        </w:pPrChange>
      </w:pPr>
      <w:ins w:id="121" w:author="Nickolay Erin Titov" w:date="2023-09-09T00:51:00Z">
        <w:r>
          <w:rPr>
            <w:noProof/>
            <w:lang w:eastAsia="en-US"/>
          </w:rPr>
          <w:drawing>
            <wp:inline distT="0" distB="0" distL="0" distR="0" wp14:anchorId="7D6C2F2D" wp14:editId="3A5AC39D">
              <wp:extent cx="2691701" cy="1391532"/>
              <wp:effectExtent l="0" t="0" r="0" b="0"/>
              <wp:docPr id="591035552" name="Picture 2" descr="A diagram of a l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35552" name="Picture 2" descr="A diagram of a len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02884" cy="1397313"/>
                      </a:xfrm>
                      <a:prstGeom prst="rect">
                        <a:avLst/>
                      </a:prstGeom>
                    </pic:spPr>
                  </pic:pic>
                </a:graphicData>
              </a:graphic>
            </wp:inline>
          </w:drawing>
        </w:r>
      </w:ins>
    </w:p>
    <w:p w14:paraId="1C0D59CB" w14:textId="18912886" w:rsidR="009F596D" w:rsidRDefault="009F596D" w:rsidP="007D0672">
      <w:pPr>
        <w:keepNext/>
      </w:pPr>
    </w:p>
    <w:p w14:paraId="3FEDB10E" w14:textId="5EA862CB" w:rsidR="00F02D5D" w:rsidRDefault="009F596D" w:rsidP="007D0672">
      <w:pPr>
        <w:pStyle w:val="Caption"/>
        <w:jc w:val="both"/>
      </w:pPr>
      <w:r>
        <w:t>Figure 7: Corresponding locations were matched to find focal length.</w:t>
      </w:r>
    </w:p>
    <w:p w14:paraId="45AA353D" w14:textId="7005AABA" w:rsidR="000D10CC" w:rsidRPr="000D10CC" w:rsidRDefault="00331390" w:rsidP="00331390">
      <w:r w:rsidRPr="00331390">
        <w:t xml:space="preserve">After testing that our ideal lens behaves like a concave mirror, we initiated the beam from the bottom of lens 1 in a manner like the flat mirror setup. Following the focusing of lens 1 as </w:t>
      </w:r>
      <w:del w:id="122" w:author="Nickolay Erin Titov" w:date="2023-09-09T01:00:00Z">
        <w:r w:rsidRPr="00331390" w:rsidDel="00331390">
          <w:delText>depicted</w:delText>
        </w:r>
      </w:del>
      <w:ins w:id="123" w:author="Nickolay Erin Titov" w:date="2023-09-09T01:00:00Z">
        <w:r w:rsidRPr="00331390">
          <w:t>shown</w:t>
        </w:r>
      </w:ins>
      <w:r w:rsidRPr="00331390">
        <w:t xml:space="preserve"> in Figure 7, the beam traveled a distance equal to the focal length of the ideal lens and passed through it. Subsequently, after repeating the same steps, we covered the distance D1 + D2 and focused on camera 2 </w:t>
      </w:r>
      <w:del w:id="124" w:author="Nickolay Erin Titov" w:date="2023-09-09T01:01:00Z">
        <w:r w:rsidRPr="00331390" w:rsidDel="00331390">
          <w:delText>from the perspective of</w:delText>
        </w:r>
      </w:del>
      <w:ins w:id="125" w:author="Nickolay Erin Titov" w:date="2023-09-09T01:01:00Z">
        <w:r>
          <w:t>by</w:t>
        </w:r>
      </w:ins>
      <w:r w:rsidRPr="00331390">
        <w:t xml:space="preserve"> lens 2. The light reflected from the flat mirror and the concave mirror generated beams with </w:t>
      </w:r>
      <w:ins w:id="126" w:author="Nickolay Erin Titov" w:date="2023-09-09T01:01:00Z">
        <w:r>
          <w:t xml:space="preserve"> </w:t>
        </w:r>
      </w:ins>
      <w:del w:id="127" w:author="Nickolay Erin Titov" w:date="2023-09-09T01:01:00Z">
        <w:r w:rsidRPr="00331390" w:rsidDel="00331390">
          <w:delText>Full Width at Half Maximum (</w:delText>
        </w:r>
      </w:del>
      <w:r w:rsidRPr="00331390">
        <w:t>FWHM</w:t>
      </w:r>
      <w:del w:id="128" w:author="Nickolay Erin Titov" w:date="2023-09-09T01:01:00Z">
        <w:r w:rsidRPr="00331390" w:rsidDel="00331390">
          <w:delText>)</w:delText>
        </w:r>
      </w:del>
      <w:r w:rsidRPr="00331390">
        <w:t xml:space="preserve"> values of 36.09 and 35.69, respectively, when observed at camera 2.</w:t>
      </w:r>
    </w:p>
    <w:p w14:paraId="45287622" w14:textId="77777777" w:rsidR="000D10CC" w:rsidRPr="000D10CC" w:rsidRDefault="000D10CC" w:rsidP="00331390"/>
    <w:p w14:paraId="4FAF25F4" w14:textId="77777777" w:rsidR="003F13C2" w:rsidRPr="003F13C2" w:rsidRDefault="003F13C2" w:rsidP="007D0672">
      <w:pPr>
        <w:rPr>
          <w:ins w:id="129" w:author="Nickolay Erin Titov" w:date="2023-09-02T15:53:00Z"/>
        </w:rPr>
      </w:pPr>
    </w:p>
    <w:p w14:paraId="1538E921" w14:textId="5A0B12E8" w:rsidR="00A37A70" w:rsidRPr="00A37A70" w:rsidRDefault="00A37A70" w:rsidP="007D0672">
      <w:pPr>
        <w:keepNext/>
        <w:rPr>
          <w:ins w:id="130" w:author="Nickolay Erin Titov" w:date="2023-08-28T18:35:00Z"/>
        </w:rPr>
      </w:pPr>
      <w:commentRangeStart w:id="131"/>
      <w:ins w:id="132" w:author="Nickolay Erin Titov" w:date="2023-09-02T15:57:00Z">
        <w:r>
          <w:rPr>
            <w:noProof/>
            <w:lang w:eastAsia="en-US"/>
          </w:rPr>
          <w:drawing>
            <wp:inline distT="0" distB="0" distL="0" distR="0" wp14:anchorId="1E4CF091" wp14:editId="582C3390">
              <wp:extent cx="2350008" cy="2258568"/>
              <wp:effectExtent l="0" t="0" r="0" b="0"/>
              <wp:docPr id="1443204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04465"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2350008" cy="2258568"/>
                      </a:xfrm>
                      <a:prstGeom prst="rect">
                        <a:avLst/>
                      </a:prstGeom>
                    </pic:spPr>
                  </pic:pic>
                </a:graphicData>
              </a:graphic>
            </wp:inline>
          </w:drawing>
        </w:r>
      </w:ins>
      <w:commentRangeEnd w:id="131"/>
      <w:r w:rsidR="00597236">
        <w:rPr>
          <w:rStyle w:val="CommentReference"/>
        </w:rPr>
        <w:commentReference w:id="131"/>
      </w:r>
      <w:r w:rsidR="001702FD">
        <w:rPr>
          <w:noProof/>
          <w:lang w:eastAsia="en-US"/>
        </w:rPr>
        <w:drawing>
          <wp:inline distT="0" distB="0" distL="0" distR="0" wp14:anchorId="75E1305C" wp14:editId="0A64CD7F">
            <wp:extent cx="2350008" cy="2258568"/>
            <wp:effectExtent l="0" t="0" r="0" b="0"/>
            <wp:docPr id="166558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83959" name="Picture 1" descr="A graph of a graph of a number of object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50008" cy="2258568"/>
                    </a:xfrm>
                    <a:prstGeom prst="rect">
                      <a:avLst/>
                    </a:prstGeom>
                  </pic:spPr>
                </pic:pic>
              </a:graphicData>
            </a:graphic>
          </wp:inline>
        </w:drawing>
      </w:r>
    </w:p>
    <w:p w14:paraId="3A161B14" w14:textId="66316B6C" w:rsidR="00AF0266" w:rsidRPr="00591145" w:rsidRDefault="003F13C2" w:rsidP="00AF0266">
      <w:r>
        <w:t xml:space="preserve">Figure 8: </w:t>
      </w:r>
      <w:r w:rsidR="001702FD">
        <w:t>(a</w:t>
      </w:r>
      <w:r w:rsidR="001702FD" w:rsidRPr="00591145">
        <w:t xml:space="preserve">)  </w:t>
      </w:r>
      <w:r w:rsidR="001702FD">
        <w:t xml:space="preserve">Simulated image on </w:t>
      </w:r>
      <w:r w:rsidR="001702FD" w:rsidRPr="00591145">
        <w:t xml:space="preserve">camera #2 </w:t>
      </w:r>
      <w:r w:rsidR="001702FD">
        <w:t xml:space="preserve"> with </w:t>
      </w:r>
      <w:r w:rsidR="000559EE">
        <w:t>flat mirror</w:t>
      </w:r>
      <w:r w:rsidR="001702FD">
        <w:t xml:space="preserve"> </w:t>
      </w:r>
      <w:r w:rsidR="00AF0266" w:rsidRPr="00591145">
        <w:t>(</w:t>
      </w:r>
      <w:r w:rsidR="00AF0266">
        <w:t>b</w:t>
      </w:r>
      <w:r w:rsidR="00AF0266" w:rsidRPr="00591145">
        <w:t xml:space="preserve">) </w:t>
      </w:r>
      <w:r w:rsidR="00B959B5">
        <w:t xml:space="preserve">with ideal lens with 720 </w:t>
      </w:r>
      <w:r w:rsidR="00B959B5" w:rsidRPr="007D0672">
        <w:t>µ</w:t>
      </w:r>
      <w:r w:rsidR="00B959B5" w:rsidRPr="004443FB">
        <w:t>m</w:t>
      </w:r>
      <w:r w:rsidR="00B959B5" w:rsidDel="00B959B5">
        <w:t xml:space="preserve"> </w:t>
      </w:r>
      <w:r w:rsidR="00B959B5">
        <w:t xml:space="preserve">focal length </w:t>
      </w:r>
    </w:p>
    <w:p w14:paraId="0000000B" w14:textId="4ED0A09C" w:rsidR="00FA367B" w:rsidDel="00331390" w:rsidRDefault="00DD21BA" w:rsidP="00BC788B">
      <w:pPr>
        <w:rPr>
          <w:del w:id="133" w:author="Nickolay Erin Titov" w:date="2023-09-09T01:01:00Z"/>
        </w:rPr>
      </w:pPr>
      <w:del w:id="134" w:author="Nickolay Erin Titov" w:date="2023-09-09T01:01:00Z">
        <w:r w:rsidRPr="00DD21BA" w:rsidDel="00331390">
          <w:delText xml:space="preserve">After determining the focal length of the aspheric lens in our scan, we started the beam directly at the bottom of lens 1, unlike Figure </w:delText>
        </w:r>
      </w:del>
      <w:del w:id="135" w:author="Nickolay Erin Titov" w:date="2023-09-07T23:41:00Z">
        <w:r w:rsidRPr="00DD21BA" w:rsidDel="009F596D">
          <w:delText>7</w:delText>
        </w:r>
      </w:del>
      <w:del w:id="136" w:author="Nickolay Erin Titov" w:date="2023-09-09T01:01:00Z">
        <w:r w:rsidRPr="00DD21BA" w:rsidDel="00331390">
          <w:delText>.</w:delText>
        </w:r>
      </w:del>
    </w:p>
    <w:p w14:paraId="0A24382F" w14:textId="61918155" w:rsidR="00DD21BA" w:rsidRDefault="00DD21BA" w:rsidP="00DD21BA">
      <w:pPr>
        <w:keepNext/>
      </w:pPr>
    </w:p>
    <w:p w14:paraId="2BD46BF4" w14:textId="67A7AC72" w:rsidR="00DD21BA" w:rsidDel="00B959B5" w:rsidRDefault="00DD21BA" w:rsidP="00DD21BA">
      <w:pPr>
        <w:pStyle w:val="Caption"/>
        <w:jc w:val="both"/>
        <w:rPr>
          <w:del w:id="137" w:author="user" w:date="2023-09-08T16:28:00Z"/>
        </w:rPr>
      </w:pPr>
      <w:del w:id="138" w:author="user" w:date="2023-09-08T16:28:00Z">
        <w:r w:rsidDel="00B959B5">
          <w:delText>Figure 9:</w:delText>
        </w:r>
        <w:r w:rsidRPr="00DD21BA" w:rsidDel="00B959B5">
          <w:delText xml:space="preserve"> </w:delText>
        </w:r>
        <w:r w:rsidDel="00B959B5">
          <w:delText>S</w:delText>
        </w:r>
      </w:del>
      <w:ins w:id="139" w:author="Nickolay Erin Titov" w:date="2023-09-02T17:03:00Z">
        <w:del w:id="140" w:author="user" w:date="2023-09-08T16:28:00Z">
          <w:r w:rsidDel="00B959B5">
            <w:delText xml:space="preserve">imulated image on </w:delText>
          </w:r>
          <w:r w:rsidRPr="00591145" w:rsidDel="00B959B5">
            <w:delText xml:space="preserve">camera #2 </w:delText>
          </w:r>
        </w:del>
      </w:ins>
      <w:del w:id="141" w:author="user" w:date="2023-09-08T16:28:00Z">
        <w:r w:rsidDel="00B959B5">
          <w:delText xml:space="preserve"> with aspheric lens</w:delText>
        </w:r>
      </w:del>
    </w:p>
    <w:p w14:paraId="7234FD40" w14:textId="539D7554" w:rsidR="0026045F" w:rsidDel="00FC3B52" w:rsidRDefault="00E056D1" w:rsidP="007B6363">
      <w:pPr>
        <w:pStyle w:val="Heading2"/>
        <w:rPr>
          <w:del w:id="142" w:author="Nickolay Erin Titov" w:date="2023-09-09T13:26:00Z"/>
        </w:rPr>
      </w:pPr>
      <w:del w:id="143" w:author="Nickolay Erin Titov" w:date="2023-09-09T13:26:00Z">
        <w:r w:rsidDel="00FC3B52">
          <w:delText>Methods</w:delText>
        </w:r>
      </w:del>
    </w:p>
    <w:p w14:paraId="4C554F52" w14:textId="69FD0D1C" w:rsidR="007B6363" w:rsidRPr="007B6363" w:rsidDel="00FC3B52" w:rsidRDefault="007B6363" w:rsidP="007B6363">
      <w:pPr>
        <w:rPr>
          <w:del w:id="144" w:author="Nickolay Erin Titov" w:date="2023-09-09T13:26:00Z"/>
        </w:rPr>
      </w:pPr>
      <w:del w:id="145" w:author="Nickolay Erin Titov" w:date="2023-09-09T13:26:00Z">
        <w:r w:rsidDel="00FC3B52">
          <w:delText>asd</w:delText>
        </w:r>
      </w:del>
    </w:p>
    <w:p w14:paraId="1097BE7B" w14:textId="37D87889" w:rsidR="000C708E" w:rsidDel="00FC3B52" w:rsidRDefault="000C708E" w:rsidP="00BC788B">
      <w:pPr>
        <w:pStyle w:val="Heading2"/>
        <w:rPr>
          <w:del w:id="146" w:author="Nickolay Erin Titov" w:date="2023-09-09T13:26:00Z"/>
        </w:rPr>
      </w:pPr>
      <w:del w:id="147" w:author="Nickolay Erin Titov" w:date="2023-09-09T13:26:00Z">
        <w:r w:rsidDel="00FC3B52">
          <w:delText>Results and Discussion</w:delText>
        </w:r>
      </w:del>
    </w:p>
    <w:p w14:paraId="00000025" w14:textId="03C37C8B" w:rsidR="00FA367B" w:rsidRPr="00C222F5" w:rsidDel="00FC3B52" w:rsidRDefault="007B6363" w:rsidP="007B6363">
      <w:pPr>
        <w:rPr>
          <w:del w:id="148" w:author="Nickolay Erin Titov" w:date="2023-09-09T13:26:00Z"/>
        </w:rPr>
      </w:pPr>
      <w:del w:id="149" w:author="Nickolay Erin Titov" w:date="2023-09-09T13:26:00Z">
        <w:r w:rsidDel="00FC3B52">
          <w:rPr>
            <w:noProof/>
            <w:lang w:eastAsia="en-US"/>
          </w:rPr>
          <w:delText>asd</w:delText>
        </w:r>
        <w:r w:rsidR="00E552DC" w:rsidDel="00FC3B52">
          <w:delText xml:space="preserve"> </w:delText>
        </w:r>
        <w:bookmarkStart w:id="150" w:name="_heading=h.ud2cdicmc8uq" w:colFirst="0" w:colLast="0"/>
        <w:bookmarkEnd w:id="150"/>
      </w:del>
    </w:p>
    <w:p w14:paraId="40D15FF2" w14:textId="7D8D9DA2" w:rsidR="009853A2" w:rsidRPr="009853A2" w:rsidDel="00FC3B52" w:rsidRDefault="009853A2" w:rsidP="00BC788B">
      <w:pPr>
        <w:rPr>
          <w:del w:id="151" w:author="Nickolay Erin Titov" w:date="2023-09-09T13:26:00Z"/>
        </w:rPr>
      </w:pPr>
      <w:bookmarkStart w:id="152" w:name="_heading=h.3dy6vkm" w:colFirst="0" w:colLast="0"/>
      <w:bookmarkEnd w:id="152"/>
    </w:p>
    <w:p w14:paraId="4C5C3DA3" w14:textId="457EEC59" w:rsidR="00194E93" w:rsidDel="00FC3B52" w:rsidRDefault="00194E93" w:rsidP="00BC788B">
      <w:pPr>
        <w:pStyle w:val="Heading2"/>
        <w:rPr>
          <w:del w:id="153" w:author="Nickolay Erin Titov" w:date="2023-09-09T13:26:00Z"/>
        </w:rPr>
      </w:pPr>
      <w:bookmarkStart w:id="154" w:name="_heading=h.2xp2c3za6bu" w:colFirst="0" w:colLast="0"/>
      <w:bookmarkEnd w:id="154"/>
      <w:del w:id="155" w:author="Nickolay Erin Titov" w:date="2023-09-09T13:26:00Z">
        <w:r w:rsidRPr="00E42C2B" w:rsidDel="00FC3B52">
          <w:delText>Conclusion</w:delText>
        </w:r>
      </w:del>
    </w:p>
    <w:p w14:paraId="0EC38085" w14:textId="5D2AD5A8" w:rsidR="001F4419" w:rsidDel="00FC3B52" w:rsidRDefault="00B551E9" w:rsidP="00BC788B">
      <w:pPr>
        <w:widowControl w:val="0"/>
        <w:rPr>
          <w:ins w:id="156" w:author="user" w:date="2023-09-08T15:08:00Z"/>
          <w:del w:id="157" w:author="Nickolay Erin Titov" w:date="2023-09-09T13:26:00Z"/>
        </w:rPr>
      </w:pPr>
      <w:del w:id="158" w:author="Nickolay Erin Titov" w:date="2023-09-09T13:26:00Z">
        <w:r w:rsidDel="00FC3B52">
          <w:delText>A</w:delText>
        </w:r>
        <w:r w:rsidR="007B6363" w:rsidDel="00FC3B52">
          <w:delText>sd</w:delText>
        </w:r>
      </w:del>
    </w:p>
    <w:p w14:paraId="25536D3E" w14:textId="4F5376DB" w:rsidR="00B551E9" w:rsidDel="00FC3B52" w:rsidRDefault="00B551E9" w:rsidP="00BC788B">
      <w:pPr>
        <w:widowControl w:val="0"/>
        <w:rPr>
          <w:ins w:id="159" w:author="user" w:date="2023-09-08T15:08:00Z"/>
          <w:del w:id="160" w:author="Nickolay Erin Titov" w:date="2023-09-09T13:26:00Z"/>
        </w:rPr>
      </w:pPr>
    </w:p>
    <w:p w14:paraId="1E73DF4E" w14:textId="33647819" w:rsidR="00B551E9" w:rsidRPr="00B551E9" w:rsidDel="00FC3B52" w:rsidRDefault="00B551E9" w:rsidP="00BC788B">
      <w:pPr>
        <w:widowControl w:val="0"/>
        <w:rPr>
          <w:ins w:id="161" w:author="user" w:date="2023-09-08T15:08:00Z"/>
          <w:del w:id="162" w:author="Nickolay Erin Titov" w:date="2023-09-09T13:26:00Z"/>
          <w:b/>
          <w:sz w:val="24"/>
          <w:rPrChange w:id="163" w:author="user" w:date="2023-09-08T15:08:00Z">
            <w:rPr>
              <w:ins w:id="164" w:author="user" w:date="2023-09-08T15:08:00Z"/>
              <w:del w:id="165" w:author="Nickolay Erin Titov" w:date="2023-09-09T13:26:00Z"/>
            </w:rPr>
          </w:rPrChange>
        </w:rPr>
      </w:pPr>
      <w:ins w:id="166" w:author="user" w:date="2023-09-08T15:08:00Z">
        <w:del w:id="167" w:author="Nickolay Erin Titov" w:date="2023-09-09T13:26:00Z">
          <w:r w:rsidRPr="00B551E9" w:rsidDel="00FC3B52">
            <w:rPr>
              <w:b/>
              <w:sz w:val="24"/>
              <w:rPrChange w:id="168" w:author="user" w:date="2023-09-08T15:08:00Z">
                <w:rPr/>
              </w:rPrChange>
            </w:rPr>
            <w:delText>Aspheric Lens</w:delText>
          </w:r>
        </w:del>
      </w:ins>
    </w:p>
    <w:p w14:paraId="736871B9" w14:textId="57AB4290" w:rsidR="00B551E9" w:rsidDel="00FC3B52" w:rsidRDefault="00B551E9" w:rsidP="00B551E9">
      <w:pPr>
        <w:rPr>
          <w:ins w:id="169" w:author="user" w:date="2023-09-08T15:08:00Z"/>
          <w:del w:id="170" w:author="Nickolay Erin Titov" w:date="2023-09-09T13:26:00Z"/>
        </w:rPr>
      </w:pPr>
      <w:ins w:id="171" w:author="user" w:date="2023-09-08T15:08:00Z">
        <w:del w:id="172" w:author="Nickolay Erin Titov" w:date="2023-09-09T13:26:00Z">
          <w:r w:rsidDel="00FC3B52">
            <w:delText xml:space="preserve">We extend our optical setup by replacing flat mirror with aspheric lens. With this setup we want to investigate modeling 2D concave mirrors as aspheric lenses. </w:delText>
          </w:r>
          <w:r w:rsidRPr="00E320B8" w:rsidDel="00FC3B52">
            <w:delText xml:space="preserve">We placed the aspheric lens at 2f from the point where the light is focused in </w:delText>
          </w:r>
          <w:r w:rsidDel="00FC3B52">
            <w:delText>L</w:delText>
          </w:r>
          <w:r w:rsidRPr="00E320B8" w:rsidDel="00FC3B52">
            <w:delText>ens</w:delText>
          </w:r>
          <w:r w:rsidDel="00FC3B52">
            <w:delText xml:space="preserve"> #</w:delText>
          </w:r>
          <w:r w:rsidRPr="00E320B8" w:rsidDel="00FC3B52">
            <w:delText>1 for it to behave like a concave mirror.</w:delText>
          </w:r>
          <w:r w:rsidDel="00FC3B52">
            <w:delText xml:space="preserve"> The necessary parameters to define the aspheric lens, such as the conic constant, aspheric lens coefficients, and radius of curvature, were obtained from the manufacturer. Given that the dimensions of the 2D materials are significantly smaller than the aspheric lens, we adjusted the aspheric lens parameters to be proportional to the 2D material's size.</w:delText>
          </w:r>
        </w:del>
      </w:ins>
    </w:p>
    <w:p w14:paraId="08DFBF5F" w14:textId="500C4BD5" w:rsidR="00B551E9" w:rsidDel="00FC3B52" w:rsidRDefault="00B551E9" w:rsidP="00B551E9">
      <w:pPr>
        <w:rPr>
          <w:ins w:id="173" w:author="user" w:date="2023-09-08T15:08:00Z"/>
          <w:del w:id="174" w:author="Nickolay Erin Titov" w:date="2023-09-09T13:26:00Z"/>
        </w:rPr>
      </w:pPr>
      <w:ins w:id="175" w:author="user" w:date="2023-09-08T15:08:00Z">
        <w:del w:id="176" w:author="Nickolay Erin Titov" w:date="2023-09-09T13:26:00Z">
          <w:r w:rsidDel="00FC3B52">
            <w:delText xml:space="preserve">To </w:delText>
          </w:r>
          <w:r w:rsidRPr="00E03010" w:rsidDel="00FC3B52">
            <w:delText xml:space="preserve">determine the focal length of the </w:delText>
          </w:r>
          <w:r w:rsidDel="00FC3B52">
            <w:delText>adjusted</w:delText>
          </w:r>
          <w:r w:rsidRPr="00E03010" w:rsidDel="00FC3B52">
            <w:delText xml:space="preserve"> aspheric lens</w:delText>
          </w:r>
          <w:r w:rsidDel="00FC3B52">
            <w:delText>, the beam entering Lens #1 and the beam focused by Lens #1# (at distance s1) were compared with the beam passing through aspheric lens at corresponding locations. Consequently, w</w:delText>
          </w:r>
          <w:r w:rsidRPr="0072307D" w:rsidDel="00FC3B52">
            <w:delText xml:space="preserve">e reduced the aspheric lens with a diameter of 1.14 mm and a focal length of 1.5 mm by half and found the focal </w:delText>
          </w:r>
          <w:r w:rsidDel="00FC3B52">
            <w:delText>length to be 720</w:delText>
          </w:r>
          <w:r w:rsidRPr="004443FB" w:rsidDel="00FC3B52">
            <w:delText xml:space="preserve"> </w:delText>
          </w:r>
          <w:r w:rsidRPr="007D0672" w:rsidDel="00FC3B52">
            <w:delText>µ</w:delText>
          </w:r>
          <w:r w:rsidRPr="004443FB" w:rsidDel="00FC3B52">
            <w:delText>m</w:delText>
          </w:r>
          <w:r w:rsidDel="00FC3B52">
            <w:delText>.</w:delText>
          </w:r>
        </w:del>
      </w:ins>
    </w:p>
    <w:p w14:paraId="0ABD480D" w14:textId="02C60D5E" w:rsidR="00B551E9" w:rsidDel="00FC3B52" w:rsidRDefault="00B551E9" w:rsidP="00B551E9">
      <w:pPr>
        <w:rPr>
          <w:ins w:id="177" w:author="user" w:date="2023-09-08T15:08:00Z"/>
          <w:del w:id="178" w:author="Nickolay Erin Titov" w:date="2023-09-09T13:26:00Z"/>
        </w:rPr>
      </w:pPr>
    </w:p>
    <w:p w14:paraId="48BF7140" w14:textId="77777777" w:rsidR="00B551E9" w:rsidRDefault="00B551E9" w:rsidP="00BC788B">
      <w:pPr>
        <w:widowControl w:val="0"/>
      </w:pPr>
    </w:p>
    <w:p w14:paraId="45363516" w14:textId="02ED0EEA" w:rsidR="0046461B" w:rsidRPr="003456C8" w:rsidRDefault="003456C8" w:rsidP="00BC788B">
      <w:pPr>
        <w:widowControl w:val="0"/>
        <w:rPr>
          <w:b/>
          <w:color w:val="C00000"/>
          <w:sz w:val="28"/>
        </w:rPr>
      </w:pPr>
      <w:r w:rsidRPr="003456C8">
        <w:rPr>
          <w:b/>
          <w:color w:val="C00000"/>
          <w:sz w:val="28"/>
        </w:rPr>
        <w:t>Data a</w:t>
      </w:r>
      <w:r w:rsidR="0046461B" w:rsidRPr="003456C8">
        <w:rPr>
          <w:b/>
          <w:color w:val="C00000"/>
          <w:sz w:val="28"/>
        </w:rPr>
        <w:t xml:space="preserve">vailability </w:t>
      </w:r>
      <w:r w:rsidRPr="003456C8">
        <w:rPr>
          <w:b/>
          <w:color w:val="C00000"/>
          <w:sz w:val="28"/>
        </w:rPr>
        <w:t>s</w:t>
      </w:r>
      <w:r w:rsidR="0046461B" w:rsidRPr="003456C8">
        <w:rPr>
          <w:b/>
          <w:color w:val="C00000"/>
          <w:sz w:val="28"/>
        </w:rPr>
        <w:t>tatement</w:t>
      </w:r>
    </w:p>
    <w:p w14:paraId="33ACB333" w14:textId="0E785EA8" w:rsidR="0046461B" w:rsidRPr="0046461B" w:rsidRDefault="0046461B" w:rsidP="00BC788B">
      <w:r>
        <w:t xml:space="preserve">All data that support the findings of this study are available </w:t>
      </w:r>
      <w:r w:rsidR="007B6363">
        <w:t>from the corresponding author upon reasonable request</w:t>
      </w:r>
    </w:p>
    <w:p w14:paraId="025644CA" w14:textId="77777777" w:rsidR="00DB2ABF" w:rsidRPr="003456C8" w:rsidRDefault="00DB2ABF" w:rsidP="00DB2ABF">
      <w:pPr>
        <w:widowControl w:val="0"/>
        <w:rPr>
          <w:b/>
          <w:color w:val="C00000"/>
          <w:sz w:val="28"/>
        </w:rPr>
      </w:pPr>
      <w:r w:rsidRPr="003456C8">
        <w:rPr>
          <w:b/>
          <w:color w:val="C00000"/>
          <w:sz w:val="28"/>
        </w:rPr>
        <w:t>Acknowledgments</w:t>
      </w:r>
    </w:p>
    <w:p w14:paraId="0000003A" w14:textId="57F4542F" w:rsidR="00FA367B" w:rsidRDefault="00DB2ABF" w:rsidP="00DB2ABF">
      <w:pPr>
        <w:rPr>
          <w:color w:val="222222"/>
          <w:shd w:val="clear" w:color="auto" w:fill="FFFFFF"/>
        </w:rPr>
      </w:pPr>
      <w:r w:rsidRPr="0046461B">
        <w:rPr>
          <w:color w:val="222222"/>
          <w:shd w:val="clear" w:color="auto" w:fill="FFFFFF"/>
        </w:rPr>
        <w:t xml:space="preserve">This project has been supported by </w:t>
      </w:r>
      <w:proofErr w:type="spellStart"/>
      <w:r>
        <w:rPr>
          <w:color w:val="222222"/>
          <w:shd w:val="clear" w:color="auto" w:fill="FFFFFF"/>
        </w:rPr>
        <w:t>Boğaziçi</w:t>
      </w:r>
      <w:proofErr w:type="spellEnd"/>
      <w:r>
        <w:rPr>
          <w:color w:val="222222"/>
          <w:shd w:val="clear" w:color="auto" w:fill="FFFFFF"/>
        </w:rPr>
        <w:t xml:space="preserve"> </w:t>
      </w:r>
      <w:proofErr w:type="spellStart"/>
      <w:r>
        <w:rPr>
          <w:color w:val="222222"/>
          <w:shd w:val="clear" w:color="auto" w:fill="FFFFFF"/>
        </w:rPr>
        <w:t>Üniversitesi</w:t>
      </w:r>
      <w:proofErr w:type="spellEnd"/>
      <w:r>
        <w:rPr>
          <w:color w:val="222222"/>
          <w:shd w:val="clear" w:color="auto" w:fill="FFFFFF"/>
        </w:rPr>
        <w:t xml:space="preserve"> </w:t>
      </w:r>
      <w:proofErr w:type="spellStart"/>
      <w:r>
        <w:rPr>
          <w:color w:val="222222"/>
          <w:shd w:val="clear" w:color="auto" w:fill="FFFFFF"/>
        </w:rPr>
        <w:t>Bilimsel</w:t>
      </w:r>
      <w:proofErr w:type="spellEnd"/>
      <w:r>
        <w:rPr>
          <w:color w:val="222222"/>
          <w:shd w:val="clear" w:color="auto" w:fill="FFFFFF"/>
        </w:rPr>
        <w:t xml:space="preserve"> </w:t>
      </w:r>
      <w:proofErr w:type="spellStart"/>
      <w:r>
        <w:rPr>
          <w:color w:val="222222"/>
          <w:shd w:val="clear" w:color="auto" w:fill="FFFFFF"/>
        </w:rPr>
        <w:t>Araştırma</w:t>
      </w:r>
      <w:proofErr w:type="spellEnd"/>
      <w:r>
        <w:rPr>
          <w:color w:val="222222"/>
          <w:shd w:val="clear" w:color="auto" w:fill="FFFFFF"/>
        </w:rPr>
        <w:t xml:space="preserve"> </w:t>
      </w:r>
      <w:proofErr w:type="spellStart"/>
      <w:r>
        <w:rPr>
          <w:color w:val="222222"/>
          <w:shd w:val="clear" w:color="auto" w:fill="FFFFFF"/>
        </w:rPr>
        <w:t>Projeleri</w:t>
      </w:r>
      <w:proofErr w:type="spellEnd"/>
      <w:r>
        <w:rPr>
          <w:color w:val="222222"/>
          <w:shd w:val="clear" w:color="auto" w:fill="FFFFFF"/>
        </w:rPr>
        <w:t xml:space="preserve"> (</w:t>
      </w:r>
      <w:r w:rsidRPr="0046461B">
        <w:rPr>
          <w:color w:val="222222"/>
          <w:shd w:val="clear" w:color="auto" w:fill="FFFFFF"/>
        </w:rPr>
        <w:t>21B03SUP4</w:t>
      </w:r>
      <w:r>
        <w:rPr>
          <w:color w:val="222222"/>
          <w:shd w:val="clear" w:color="auto" w:fill="FFFFFF"/>
        </w:rPr>
        <w:t xml:space="preserve">) and </w:t>
      </w:r>
      <w:r w:rsidRPr="0046461B">
        <w:rPr>
          <w:color w:val="222222"/>
          <w:shd w:val="clear" w:color="auto" w:fill="FFFFFF"/>
        </w:rPr>
        <w:t>TÜBİTAK (Project No: 118C325). TÜBİTAK’s support does not imply any endorsement of the scientific content of this work.</w:t>
      </w:r>
    </w:p>
    <w:p w14:paraId="534E6CCF" w14:textId="77777777" w:rsidR="000C566C" w:rsidRDefault="000C566C" w:rsidP="00DB2ABF">
      <w:pPr>
        <w:rPr>
          <w:b/>
          <w:color w:val="FF0000"/>
          <w:sz w:val="36"/>
          <w:szCs w:val="36"/>
        </w:rPr>
      </w:pPr>
    </w:p>
    <w:p w14:paraId="1D53A7D3" w14:textId="4F51E6FB" w:rsidR="00614DC2" w:rsidRPr="00221909" w:rsidRDefault="00221909" w:rsidP="00BC788B">
      <w:pPr>
        <w:widowControl w:val="0"/>
        <w:rPr>
          <w:b/>
          <w:color w:val="C00000"/>
          <w:sz w:val="28"/>
        </w:rPr>
      </w:pPr>
      <w:r w:rsidRPr="00221909">
        <w:rPr>
          <w:b/>
          <w:color w:val="C00000"/>
          <w:sz w:val="28"/>
        </w:rPr>
        <w:t>References</w:t>
      </w:r>
    </w:p>
    <w:p w14:paraId="67F74ABA" w14:textId="2BD942C7" w:rsidR="00533DE4" w:rsidRPr="00533DE4" w:rsidRDefault="00614DC2" w:rsidP="00533DE4">
      <w:pPr>
        <w:widowControl w:val="0"/>
        <w:autoSpaceDE w:val="0"/>
        <w:autoSpaceDN w:val="0"/>
        <w:adjustRightInd w:val="0"/>
        <w:ind w:left="640" w:hanging="640"/>
        <w:rPr>
          <w:noProof/>
          <w:szCs w:val="24"/>
        </w:rPr>
      </w:pPr>
      <w:r>
        <w:rPr>
          <w:b/>
        </w:rPr>
        <w:fldChar w:fldCharType="begin" w:fldLock="1"/>
      </w:r>
      <w:r>
        <w:rPr>
          <w:b/>
        </w:rPr>
        <w:instrText xml:space="preserve">ADDIN Mendeley Bibliography CSL_BIBLIOGRAPHY </w:instrText>
      </w:r>
      <w:r>
        <w:rPr>
          <w:b/>
        </w:rPr>
        <w:fldChar w:fldCharType="separate"/>
      </w:r>
      <w:r w:rsidR="00533DE4" w:rsidRPr="00533DE4">
        <w:rPr>
          <w:noProof/>
          <w:szCs w:val="24"/>
        </w:rPr>
        <w:t>[1]</w:t>
      </w:r>
      <w:r w:rsidR="00533DE4" w:rsidRPr="00533DE4">
        <w:rPr>
          <w:noProof/>
          <w:szCs w:val="24"/>
        </w:rPr>
        <w:tab/>
        <w:t xml:space="preserve">B. E. A. Saleh and M. C. Teich, </w:t>
      </w:r>
      <w:r w:rsidR="00533DE4" w:rsidRPr="00533DE4">
        <w:rPr>
          <w:i/>
          <w:iCs/>
          <w:noProof/>
          <w:szCs w:val="24"/>
        </w:rPr>
        <w:t>Fundamentals of Photonics</w:t>
      </w:r>
      <w:r w:rsidR="00533DE4" w:rsidRPr="00533DE4">
        <w:rPr>
          <w:noProof/>
          <w:szCs w:val="24"/>
        </w:rPr>
        <w:t xml:space="preserve"> (John Wiley &amp; Sons, Inc., New York, USA, 1991).</w:t>
      </w:r>
    </w:p>
    <w:p w14:paraId="14FAA1DB" w14:textId="77777777" w:rsidR="00533DE4" w:rsidRPr="00533DE4" w:rsidRDefault="00533DE4" w:rsidP="00533DE4">
      <w:pPr>
        <w:widowControl w:val="0"/>
        <w:autoSpaceDE w:val="0"/>
        <w:autoSpaceDN w:val="0"/>
        <w:adjustRightInd w:val="0"/>
        <w:ind w:left="640" w:hanging="640"/>
        <w:rPr>
          <w:noProof/>
          <w:szCs w:val="24"/>
        </w:rPr>
      </w:pPr>
      <w:r w:rsidRPr="00533DE4">
        <w:rPr>
          <w:noProof/>
          <w:szCs w:val="24"/>
        </w:rPr>
        <w:t>[2]</w:t>
      </w:r>
      <w:r w:rsidRPr="00533DE4">
        <w:rPr>
          <w:noProof/>
          <w:szCs w:val="24"/>
        </w:rPr>
        <w:tab/>
        <w:t xml:space="preserve">J. W. Goodman, </w:t>
      </w:r>
      <w:r w:rsidRPr="00533DE4">
        <w:rPr>
          <w:i/>
          <w:iCs/>
          <w:noProof/>
          <w:szCs w:val="24"/>
        </w:rPr>
        <w:t>Introduction to Fourier Optics</w:t>
      </w:r>
      <w:r w:rsidRPr="00533DE4">
        <w:rPr>
          <w:noProof/>
          <w:szCs w:val="24"/>
        </w:rPr>
        <w:t>, 2nd ed. (McGraw-Hill, 1996).</w:t>
      </w:r>
    </w:p>
    <w:p w14:paraId="6E2011B1" w14:textId="77777777" w:rsidR="00533DE4" w:rsidRPr="00533DE4" w:rsidRDefault="00533DE4" w:rsidP="00533DE4">
      <w:pPr>
        <w:widowControl w:val="0"/>
        <w:autoSpaceDE w:val="0"/>
        <w:autoSpaceDN w:val="0"/>
        <w:adjustRightInd w:val="0"/>
        <w:ind w:left="640" w:hanging="640"/>
        <w:rPr>
          <w:noProof/>
        </w:rPr>
      </w:pPr>
      <w:r w:rsidRPr="00533DE4">
        <w:rPr>
          <w:noProof/>
          <w:szCs w:val="24"/>
        </w:rPr>
        <w:t>[3]</w:t>
      </w:r>
      <w:r w:rsidRPr="00533DE4">
        <w:rPr>
          <w:noProof/>
          <w:szCs w:val="24"/>
        </w:rPr>
        <w:tab/>
        <w:t xml:space="preserve">F. Shen and A. Wang, </w:t>
      </w:r>
      <w:r w:rsidRPr="00533DE4">
        <w:rPr>
          <w:i/>
          <w:iCs/>
          <w:noProof/>
          <w:szCs w:val="24"/>
        </w:rPr>
        <w:t>Fast-Fourier-Transform Based Numerical Integration Method for the Rayleigh-Sommerfeld Diffraction Formula</w:t>
      </w:r>
      <w:r w:rsidRPr="00533DE4">
        <w:rPr>
          <w:noProof/>
          <w:szCs w:val="24"/>
        </w:rPr>
        <w:t xml:space="preserve">, Appl. Opt. </w:t>
      </w:r>
      <w:r w:rsidRPr="00533DE4">
        <w:rPr>
          <w:b/>
          <w:bCs/>
          <w:noProof/>
          <w:szCs w:val="24"/>
        </w:rPr>
        <w:t>45</w:t>
      </w:r>
      <w:r w:rsidRPr="00533DE4">
        <w:rPr>
          <w:noProof/>
          <w:szCs w:val="24"/>
        </w:rPr>
        <w:t>, 1102 (2006).</w:t>
      </w:r>
    </w:p>
    <w:p w14:paraId="26DCDB58" w14:textId="020F389B" w:rsidR="00902A0A" w:rsidRPr="0089615C" w:rsidRDefault="00614DC2" w:rsidP="00BC788B">
      <w:pPr>
        <w:widowControl w:val="0"/>
        <w:rPr>
          <w:b/>
        </w:rPr>
      </w:pPr>
      <w:r>
        <w:rPr>
          <w:b/>
        </w:rPr>
        <w:fldChar w:fldCharType="end"/>
      </w:r>
      <w:r w:rsidR="00214840">
        <w:rPr>
          <w:b/>
        </w:rPr>
        <w:t xml:space="preserve"> </w:t>
      </w:r>
    </w:p>
    <w:sectPr w:rsidR="00902A0A" w:rsidRPr="0089615C">
      <w:footerReference w:type="default" r:id="rId27"/>
      <w:pgSz w:w="12240" w:h="15840"/>
      <w:pgMar w:top="1152" w:right="1152" w:bottom="851" w:left="1152" w:header="720" w:footer="494"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slan" w:date="2023-08-22T12:01:00Z" w:initials="A">
    <w:p w14:paraId="2AB6F99A" w14:textId="23860A57" w:rsidR="00781429" w:rsidRDefault="00781429">
      <w:pPr>
        <w:pStyle w:val="CommentText"/>
      </w:pPr>
      <w:r>
        <w:rPr>
          <w:rStyle w:val="CommentReference"/>
        </w:rPr>
        <w:annotationRef/>
      </w:r>
      <w:r>
        <w:t>Bütün 2D figürlerim Legend’ inde en alt satırdan sonra gereksiz bir boşluk var onu da global olarak düşürebilir misin?</w:t>
      </w:r>
    </w:p>
  </w:comment>
  <w:comment w:id="72" w:author="Aslan" w:date="2023-08-22T12:31:00Z" w:initials="A">
    <w:p w14:paraId="6BCFE4F2" w14:textId="5CDB9FD7" w:rsidR="00781429" w:rsidRDefault="00781429">
      <w:pPr>
        <w:pStyle w:val="CommentText"/>
      </w:pPr>
      <w:r>
        <w:t xml:space="preserve">Burda </w:t>
      </w:r>
      <w:r>
        <w:rPr>
          <w:rStyle w:val="CommentReference"/>
        </w:rPr>
        <w:annotationRef/>
      </w:r>
      <w:r>
        <w:rPr>
          <w:rStyle w:val="CommentReference"/>
        </w:rPr>
        <w:t>n</w:t>
      </w:r>
      <w:r>
        <w:t>eyi kasdettiğini anlamıyorum.</w:t>
      </w:r>
    </w:p>
  </w:comment>
  <w:comment w:id="74" w:author="Aslan" w:date="2023-08-29T12:17:00Z" w:initials="A">
    <w:p w14:paraId="2ED848F6" w14:textId="1EBC4563" w:rsidR="00781429" w:rsidRDefault="00781429">
      <w:pPr>
        <w:pStyle w:val="CommentText"/>
      </w:pPr>
      <w:r>
        <w:rPr>
          <w:rStyle w:val="CommentReference"/>
        </w:rPr>
        <w:annotationRef/>
      </w:r>
      <w:r>
        <w:t>F4bc ve F5bc de font büyüklüklerinin aynı olması lazım</w:t>
      </w:r>
    </w:p>
  </w:comment>
  <w:comment w:id="83" w:author="Aslan" w:date="2023-08-29T12:18:00Z" w:initials="A">
    <w:p w14:paraId="729827AE" w14:textId="56CBCB5E" w:rsidR="00781429" w:rsidRDefault="00781429">
      <w:pPr>
        <w:pStyle w:val="CommentText"/>
      </w:pPr>
      <w:r>
        <w:rPr>
          <w:rStyle w:val="CommentReference"/>
        </w:rPr>
        <w:annotationRef/>
      </w:r>
      <w:r>
        <w:t>Bütün figürlerde legend’in alt ve üstünde çok fazla boşluk var onların ayarlanması lazım.</w:t>
      </w:r>
    </w:p>
  </w:comment>
  <w:comment w:id="89" w:author="Aslan" w:date="2023-09-08T14:30:00Z" w:initials="A">
    <w:p w14:paraId="125CEC91" w14:textId="643DACA2" w:rsidR="00781429" w:rsidRDefault="00781429">
      <w:pPr>
        <w:pStyle w:val="CommentText"/>
      </w:pPr>
      <w:r>
        <w:rPr>
          <w:rStyle w:val="CommentReference"/>
        </w:rPr>
        <w:annotationRef/>
      </w:r>
      <w:r>
        <w:t>S1 noktasına yarı saydam düz ayna eklenecek.</w:t>
      </w:r>
    </w:p>
    <w:p w14:paraId="2D14BCB0" w14:textId="48391184" w:rsidR="00781429" w:rsidRDefault="00781429">
      <w:pPr>
        <w:pStyle w:val="CommentText"/>
      </w:pPr>
    </w:p>
    <w:p w14:paraId="5061E1D3" w14:textId="3BC550C2" w:rsidR="00781429" w:rsidRDefault="00781429">
      <w:pPr>
        <w:pStyle w:val="CommentText"/>
      </w:pPr>
      <w:r>
        <w:t>S1 ve S2’yi nasıl tespit ettiğini yaz. F1, f2 ile kıyasla ve ilk örneğe göre s1-f1, s2-f2’nin daha küçük olduğunu yaz, sebebini yaz…</w:t>
      </w:r>
    </w:p>
  </w:comment>
  <w:comment w:id="131" w:author="Aslan" w:date="2023-09-08T14:30:00Z" w:initials="A">
    <w:p w14:paraId="1DB9D42E" w14:textId="2716A2AF" w:rsidR="00781429" w:rsidRDefault="00781429">
      <w:pPr>
        <w:pStyle w:val="CommentText"/>
      </w:pPr>
      <w:r>
        <w:rPr>
          <w:rStyle w:val="CommentReference"/>
        </w:rPr>
        <w:annotationRef/>
      </w:r>
      <w:r>
        <w:t>Bunun yerine düz aynadan yansıyanla kıyaslanacak.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6F99A" w15:done="0"/>
  <w15:commentEx w15:paraId="6BCFE4F2" w15:done="0"/>
  <w15:commentEx w15:paraId="2ED848F6" w15:done="0"/>
  <w15:commentEx w15:paraId="729827AE" w15:done="0"/>
  <w15:commentEx w15:paraId="5061E1D3" w15:done="0"/>
  <w15:commentEx w15:paraId="1DB9D4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6F99A" w16cid:durableId="2899CDBC"/>
  <w16cid:commentId w16cid:paraId="6BCFE4F2" w16cid:durableId="2899CDBD"/>
  <w16cid:commentId w16cid:paraId="2ED848F6" w16cid:durableId="2899CDBE"/>
  <w16cid:commentId w16cid:paraId="729827AE" w16cid:durableId="2899CDBF"/>
  <w16cid:commentId w16cid:paraId="5061E1D3" w16cid:durableId="28A5B0AA"/>
  <w16cid:commentId w16cid:paraId="1DB9D42E" w16cid:durableId="28A5B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6E33" w14:textId="77777777" w:rsidR="00287FE8" w:rsidRDefault="00287FE8">
      <w:pPr>
        <w:spacing w:line="240" w:lineRule="auto"/>
      </w:pPr>
      <w:r>
        <w:separator/>
      </w:r>
    </w:p>
  </w:endnote>
  <w:endnote w:type="continuationSeparator" w:id="0">
    <w:p w14:paraId="0DA21D78" w14:textId="77777777" w:rsidR="00287FE8" w:rsidRDefault="00287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4C2AB062" w:rsidR="00781429" w:rsidRDefault="00781429">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79" w14:textId="77777777" w:rsidR="00781429" w:rsidRDefault="00781429">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7518E" w14:textId="77777777" w:rsidR="00287FE8" w:rsidRDefault="00287FE8">
      <w:pPr>
        <w:spacing w:line="240" w:lineRule="auto"/>
      </w:pPr>
      <w:r>
        <w:separator/>
      </w:r>
    </w:p>
  </w:footnote>
  <w:footnote w:type="continuationSeparator" w:id="0">
    <w:p w14:paraId="7CE11026" w14:textId="77777777" w:rsidR="00287FE8" w:rsidRDefault="00287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3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F53D00"/>
    <w:multiLevelType w:val="multilevel"/>
    <w:tmpl w:val="89D2A67C"/>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94B41"/>
    <w:multiLevelType w:val="hybridMultilevel"/>
    <w:tmpl w:val="7D5CD702"/>
    <w:lvl w:ilvl="0" w:tplc="C4C8D628">
      <w:start w:val="1"/>
      <w:numFmt w:val="lowerLetter"/>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ACF02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6B0B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BC27D4"/>
    <w:multiLevelType w:val="hybridMultilevel"/>
    <w:tmpl w:val="A412E184"/>
    <w:lvl w:ilvl="0" w:tplc="2B3880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D95837"/>
    <w:multiLevelType w:val="hybridMultilevel"/>
    <w:tmpl w:val="DF46183C"/>
    <w:lvl w:ilvl="0" w:tplc="24CCE890">
      <w:start w:val="1"/>
      <w:numFmt w:val="decimal"/>
      <w:lvlText w:val="%1)"/>
      <w:lvlJc w:val="left"/>
      <w:pPr>
        <w:ind w:left="720" w:hanging="360"/>
      </w:pPr>
    </w:lvl>
    <w:lvl w:ilvl="1" w:tplc="584E20F2">
      <w:start w:val="1"/>
      <w:numFmt w:val="decimal"/>
      <w:lvlText w:val="%2)"/>
      <w:lvlJc w:val="left"/>
      <w:pPr>
        <w:ind w:left="720" w:hanging="360"/>
      </w:pPr>
    </w:lvl>
    <w:lvl w:ilvl="2" w:tplc="6F64AF2C">
      <w:start w:val="1"/>
      <w:numFmt w:val="decimal"/>
      <w:lvlText w:val="%3)"/>
      <w:lvlJc w:val="left"/>
      <w:pPr>
        <w:ind w:left="720" w:hanging="360"/>
      </w:pPr>
    </w:lvl>
    <w:lvl w:ilvl="3" w:tplc="A3FA3978">
      <w:start w:val="1"/>
      <w:numFmt w:val="decimal"/>
      <w:lvlText w:val="%4)"/>
      <w:lvlJc w:val="left"/>
      <w:pPr>
        <w:ind w:left="720" w:hanging="360"/>
      </w:pPr>
    </w:lvl>
    <w:lvl w:ilvl="4" w:tplc="00E6B738">
      <w:start w:val="1"/>
      <w:numFmt w:val="decimal"/>
      <w:lvlText w:val="%5)"/>
      <w:lvlJc w:val="left"/>
      <w:pPr>
        <w:ind w:left="720" w:hanging="360"/>
      </w:pPr>
    </w:lvl>
    <w:lvl w:ilvl="5" w:tplc="519EA806">
      <w:start w:val="1"/>
      <w:numFmt w:val="decimal"/>
      <w:lvlText w:val="%6)"/>
      <w:lvlJc w:val="left"/>
      <w:pPr>
        <w:ind w:left="720" w:hanging="360"/>
      </w:pPr>
    </w:lvl>
    <w:lvl w:ilvl="6" w:tplc="802A6890">
      <w:start w:val="1"/>
      <w:numFmt w:val="decimal"/>
      <w:lvlText w:val="%7)"/>
      <w:lvlJc w:val="left"/>
      <w:pPr>
        <w:ind w:left="720" w:hanging="360"/>
      </w:pPr>
    </w:lvl>
    <w:lvl w:ilvl="7" w:tplc="E796F5A0">
      <w:start w:val="1"/>
      <w:numFmt w:val="decimal"/>
      <w:lvlText w:val="%8)"/>
      <w:lvlJc w:val="left"/>
      <w:pPr>
        <w:ind w:left="720" w:hanging="360"/>
      </w:pPr>
    </w:lvl>
    <w:lvl w:ilvl="8" w:tplc="BA48CE7E">
      <w:start w:val="1"/>
      <w:numFmt w:val="decimal"/>
      <w:lvlText w:val="%9)"/>
      <w:lvlJc w:val="left"/>
      <w:pPr>
        <w:ind w:left="720" w:hanging="360"/>
      </w:pPr>
    </w:lvl>
  </w:abstractNum>
  <w:abstractNum w:abstractNumId="7" w15:restartNumberingAfterBreak="0">
    <w:nsid w:val="327C79AA"/>
    <w:multiLevelType w:val="hybridMultilevel"/>
    <w:tmpl w:val="88D82944"/>
    <w:lvl w:ilvl="0" w:tplc="75D62898">
      <w:start w:val="1"/>
      <w:numFmt w:val="decimal"/>
      <w:lvlText w:val="%1)"/>
      <w:lvlJc w:val="left"/>
      <w:pPr>
        <w:ind w:left="720" w:hanging="360"/>
      </w:pPr>
    </w:lvl>
    <w:lvl w:ilvl="1" w:tplc="96E4389A">
      <w:start w:val="1"/>
      <w:numFmt w:val="decimal"/>
      <w:lvlText w:val="%2)"/>
      <w:lvlJc w:val="left"/>
      <w:pPr>
        <w:ind w:left="720" w:hanging="360"/>
      </w:pPr>
    </w:lvl>
    <w:lvl w:ilvl="2" w:tplc="FEA6AD60">
      <w:start w:val="1"/>
      <w:numFmt w:val="decimal"/>
      <w:lvlText w:val="%3)"/>
      <w:lvlJc w:val="left"/>
      <w:pPr>
        <w:ind w:left="720" w:hanging="360"/>
      </w:pPr>
    </w:lvl>
    <w:lvl w:ilvl="3" w:tplc="A7341B40">
      <w:start w:val="1"/>
      <w:numFmt w:val="decimal"/>
      <w:lvlText w:val="%4)"/>
      <w:lvlJc w:val="left"/>
      <w:pPr>
        <w:ind w:left="720" w:hanging="360"/>
      </w:pPr>
    </w:lvl>
    <w:lvl w:ilvl="4" w:tplc="CE841DB4">
      <w:start w:val="1"/>
      <w:numFmt w:val="decimal"/>
      <w:lvlText w:val="%5)"/>
      <w:lvlJc w:val="left"/>
      <w:pPr>
        <w:ind w:left="720" w:hanging="360"/>
      </w:pPr>
    </w:lvl>
    <w:lvl w:ilvl="5" w:tplc="F8F0AB56">
      <w:start w:val="1"/>
      <w:numFmt w:val="decimal"/>
      <w:lvlText w:val="%6)"/>
      <w:lvlJc w:val="left"/>
      <w:pPr>
        <w:ind w:left="720" w:hanging="360"/>
      </w:pPr>
    </w:lvl>
    <w:lvl w:ilvl="6" w:tplc="78282122">
      <w:start w:val="1"/>
      <w:numFmt w:val="decimal"/>
      <w:lvlText w:val="%7)"/>
      <w:lvlJc w:val="left"/>
      <w:pPr>
        <w:ind w:left="720" w:hanging="360"/>
      </w:pPr>
    </w:lvl>
    <w:lvl w:ilvl="7" w:tplc="8774180E">
      <w:start w:val="1"/>
      <w:numFmt w:val="decimal"/>
      <w:lvlText w:val="%8)"/>
      <w:lvlJc w:val="left"/>
      <w:pPr>
        <w:ind w:left="720" w:hanging="360"/>
      </w:pPr>
    </w:lvl>
    <w:lvl w:ilvl="8" w:tplc="5AE214B0">
      <w:start w:val="1"/>
      <w:numFmt w:val="decimal"/>
      <w:lvlText w:val="%9)"/>
      <w:lvlJc w:val="left"/>
      <w:pPr>
        <w:ind w:left="720" w:hanging="360"/>
      </w:pPr>
    </w:lvl>
  </w:abstractNum>
  <w:abstractNum w:abstractNumId="8" w15:restartNumberingAfterBreak="0">
    <w:nsid w:val="3E423C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2BF5CC8"/>
    <w:multiLevelType w:val="hybridMultilevel"/>
    <w:tmpl w:val="571C37DC"/>
    <w:lvl w:ilvl="0" w:tplc="465CC600">
      <w:start w:val="1"/>
      <w:numFmt w:val="decimal"/>
      <w:lvlText w:val="%1)"/>
      <w:lvlJc w:val="left"/>
      <w:pPr>
        <w:ind w:left="720" w:hanging="360"/>
      </w:pPr>
    </w:lvl>
    <w:lvl w:ilvl="1" w:tplc="97F28D64">
      <w:start w:val="1"/>
      <w:numFmt w:val="decimal"/>
      <w:lvlText w:val="%2)"/>
      <w:lvlJc w:val="left"/>
      <w:pPr>
        <w:ind w:left="720" w:hanging="360"/>
      </w:pPr>
    </w:lvl>
    <w:lvl w:ilvl="2" w:tplc="BAE8F924">
      <w:start w:val="1"/>
      <w:numFmt w:val="decimal"/>
      <w:lvlText w:val="%3)"/>
      <w:lvlJc w:val="left"/>
      <w:pPr>
        <w:ind w:left="720" w:hanging="360"/>
      </w:pPr>
    </w:lvl>
    <w:lvl w:ilvl="3" w:tplc="65C83E38">
      <w:start w:val="1"/>
      <w:numFmt w:val="decimal"/>
      <w:lvlText w:val="%4)"/>
      <w:lvlJc w:val="left"/>
      <w:pPr>
        <w:ind w:left="720" w:hanging="360"/>
      </w:pPr>
    </w:lvl>
    <w:lvl w:ilvl="4" w:tplc="6DBC2A90">
      <w:start w:val="1"/>
      <w:numFmt w:val="decimal"/>
      <w:lvlText w:val="%5)"/>
      <w:lvlJc w:val="left"/>
      <w:pPr>
        <w:ind w:left="720" w:hanging="360"/>
      </w:pPr>
    </w:lvl>
    <w:lvl w:ilvl="5" w:tplc="3EACDAB0">
      <w:start w:val="1"/>
      <w:numFmt w:val="decimal"/>
      <w:lvlText w:val="%6)"/>
      <w:lvlJc w:val="left"/>
      <w:pPr>
        <w:ind w:left="720" w:hanging="360"/>
      </w:pPr>
    </w:lvl>
    <w:lvl w:ilvl="6" w:tplc="3598591A">
      <w:start w:val="1"/>
      <w:numFmt w:val="decimal"/>
      <w:lvlText w:val="%7)"/>
      <w:lvlJc w:val="left"/>
      <w:pPr>
        <w:ind w:left="720" w:hanging="360"/>
      </w:pPr>
    </w:lvl>
    <w:lvl w:ilvl="7" w:tplc="D0AAC53C">
      <w:start w:val="1"/>
      <w:numFmt w:val="decimal"/>
      <w:lvlText w:val="%8)"/>
      <w:lvlJc w:val="left"/>
      <w:pPr>
        <w:ind w:left="720" w:hanging="360"/>
      </w:pPr>
    </w:lvl>
    <w:lvl w:ilvl="8" w:tplc="29F0572A">
      <w:start w:val="1"/>
      <w:numFmt w:val="decimal"/>
      <w:lvlText w:val="%9)"/>
      <w:lvlJc w:val="left"/>
      <w:pPr>
        <w:ind w:left="720" w:hanging="360"/>
      </w:pPr>
    </w:lvl>
  </w:abstractNum>
  <w:abstractNum w:abstractNumId="10" w15:restartNumberingAfterBreak="0">
    <w:nsid w:val="4D21323E"/>
    <w:multiLevelType w:val="hybridMultilevel"/>
    <w:tmpl w:val="6D0E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633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C22E84"/>
    <w:multiLevelType w:val="hybridMultilevel"/>
    <w:tmpl w:val="90A0A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D77BB"/>
    <w:multiLevelType w:val="hybridMultilevel"/>
    <w:tmpl w:val="34E23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177C3"/>
    <w:multiLevelType w:val="hybridMultilevel"/>
    <w:tmpl w:val="79B223C0"/>
    <w:lvl w:ilvl="0" w:tplc="CA0A9B76">
      <w:start w:val="1"/>
      <w:numFmt w:val="decimal"/>
      <w:suff w:val="space"/>
      <w:lvlText w:val="2.%1."/>
      <w:lvlJc w:val="left"/>
      <w:pPr>
        <w:ind w:left="56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786863">
    <w:abstractNumId w:val="2"/>
  </w:num>
  <w:num w:numId="2" w16cid:durableId="729227670">
    <w:abstractNumId w:val="10"/>
  </w:num>
  <w:num w:numId="3" w16cid:durableId="981614949">
    <w:abstractNumId w:val="1"/>
  </w:num>
  <w:num w:numId="4" w16cid:durableId="2105565669">
    <w:abstractNumId w:val="14"/>
  </w:num>
  <w:num w:numId="5" w16cid:durableId="759260523">
    <w:abstractNumId w:val="8"/>
  </w:num>
  <w:num w:numId="6" w16cid:durableId="1125394873">
    <w:abstractNumId w:val="4"/>
  </w:num>
  <w:num w:numId="7" w16cid:durableId="1991136501">
    <w:abstractNumId w:val="0"/>
  </w:num>
  <w:num w:numId="8" w16cid:durableId="731776852">
    <w:abstractNumId w:val="12"/>
  </w:num>
  <w:num w:numId="9" w16cid:durableId="1122764972">
    <w:abstractNumId w:val="13"/>
  </w:num>
  <w:num w:numId="10" w16cid:durableId="1025865034">
    <w:abstractNumId w:val="11"/>
  </w:num>
  <w:num w:numId="11" w16cid:durableId="2049604714">
    <w:abstractNumId w:val="3"/>
  </w:num>
  <w:num w:numId="12" w16cid:durableId="1134523874">
    <w:abstractNumId w:val="5"/>
  </w:num>
  <w:num w:numId="13" w16cid:durableId="877200391">
    <w:abstractNumId w:val="7"/>
  </w:num>
  <w:num w:numId="14" w16cid:durableId="284510570">
    <w:abstractNumId w:val="6"/>
  </w:num>
  <w:num w:numId="15" w16cid:durableId="153164993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olay Erin Titov">
    <w15:presenceInfo w15:providerId="AD" w15:userId="S::nickolay.titov@boun.edu.tr::7c660e42-09b8-404a-8a53-a0ad3f74c5ed"/>
  </w15:person>
  <w15:person w15:author="Aslan">
    <w15:presenceInfo w15:providerId="Windows Live" w15:userId="9dabf754c3cf7f14"/>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0tDQ1MjIzMDGwNDRU0lEKTi0uzszPAykwNasFAHtbRAQtAAAA"/>
  </w:docVars>
  <w:rsids>
    <w:rsidRoot w:val="00FA367B"/>
    <w:rsid w:val="000057D1"/>
    <w:rsid w:val="00015439"/>
    <w:rsid w:val="000165E0"/>
    <w:rsid w:val="0002178A"/>
    <w:rsid w:val="000244D6"/>
    <w:rsid w:val="00042F80"/>
    <w:rsid w:val="0004511C"/>
    <w:rsid w:val="000468CF"/>
    <w:rsid w:val="00051068"/>
    <w:rsid w:val="000559EE"/>
    <w:rsid w:val="0006568E"/>
    <w:rsid w:val="00066638"/>
    <w:rsid w:val="00073506"/>
    <w:rsid w:val="00074072"/>
    <w:rsid w:val="0009146A"/>
    <w:rsid w:val="00095C8B"/>
    <w:rsid w:val="00097C61"/>
    <w:rsid w:val="000C566C"/>
    <w:rsid w:val="000C708E"/>
    <w:rsid w:val="000C7BFB"/>
    <w:rsid w:val="000D10CC"/>
    <w:rsid w:val="000E3594"/>
    <w:rsid w:val="000E701E"/>
    <w:rsid w:val="000F0AE3"/>
    <w:rsid w:val="000F7700"/>
    <w:rsid w:val="0010257D"/>
    <w:rsid w:val="00114661"/>
    <w:rsid w:val="00115AE5"/>
    <w:rsid w:val="00115CA6"/>
    <w:rsid w:val="00126B97"/>
    <w:rsid w:val="00154E67"/>
    <w:rsid w:val="00156E6C"/>
    <w:rsid w:val="00157FDC"/>
    <w:rsid w:val="001638F1"/>
    <w:rsid w:val="00165421"/>
    <w:rsid w:val="001655DD"/>
    <w:rsid w:val="00166280"/>
    <w:rsid w:val="001702FD"/>
    <w:rsid w:val="00176820"/>
    <w:rsid w:val="00187A09"/>
    <w:rsid w:val="00190873"/>
    <w:rsid w:val="00194E93"/>
    <w:rsid w:val="00196D4F"/>
    <w:rsid w:val="001A03F4"/>
    <w:rsid w:val="001A0E9C"/>
    <w:rsid w:val="001B2722"/>
    <w:rsid w:val="001B3D83"/>
    <w:rsid w:val="001C225F"/>
    <w:rsid w:val="001D3223"/>
    <w:rsid w:val="001D4CAA"/>
    <w:rsid w:val="001D5AD7"/>
    <w:rsid w:val="001E7235"/>
    <w:rsid w:val="001F3586"/>
    <w:rsid w:val="001F4419"/>
    <w:rsid w:val="00202529"/>
    <w:rsid w:val="00212052"/>
    <w:rsid w:val="00214840"/>
    <w:rsid w:val="00221909"/>
    <w:rsid w:val="00226E24"/>
    <w:rsid w:val="0023450F"/>
    <w:rsid w:val="002516BA"/>
    <w:rsid w:val="0026045F"/>
    <w:rsid w:val="002610C2"/>
    <w:rsid w:val="00262B42"/>
    <w:rsid w:val="00265809"/>
    <w:rsid w:val="0028783D"/>
    <w:rsid w:val="00287FE8"/>
    <w:rsid w:val="00292F28"/>
    <w:rsid w:val="00296402"/>
    <w:rsid w:val="002A7574"/>
    <w:rsid w:val="002E18B8"/>
    <w:rsid w:val="002E75B3"/>
    <w:rsid w:val="00300521"/>
    <w:rsid w:val="00304CEB"/>
    <w:rsid w:val="003065EB"/>
    <w:rsid w:val="003140A5"/>
    <w:rsid w:val="0032037F"/>
    <w:rsid w:val="00331390"/>
    <w:rsid w:val="00335378"/>
    <w:rsid w:val="003379F2"/>
    <w:rsid w:val="003456C8"/>
    <w:rsid w:val="00354B19"/>
    <w:rsid w:val="00360048"/>
    <w:rsid w:val="0036592F"/>
    <w:rsid w:val="003767E3"/>
    <w:rsid w:val="00387F25"/>
    <w:rsid w:val="00394D7C"/>
    <w:rsid w:val="003B4F73"/>
    <w:rsid w:val="003C17CB"/>
    <w:rsid w:val="003D160F"/>
    <w:rsid w:val="003D57FE"/>
    <w:rsid w:val="003E1B78"/>
    <w:rsid w:val="003F1173"/>
    <w:rsid w:val="003F13C2"/>
    <w:rsid w:val="00405D32"/>
    <w:rsid w:val="00406F9D"/>
    <w:rsid w:val="00414E33"/>
    <w:rsid w:val="004161C7"/>
    <w:rsid w:val="00416FC2"/>
    <w:rsid w:val="0042149F"/>
    <w:rsid w:val="00435F7A"/>
    <w:rsid w:val="004443FB"/>
    <w:rsid w:val="004574F1"/>
    <w:rsid w:val="00457D96"/>
    <w:rsid w:val="00461D5E"/>
    <w:rsid w:val="0046461B"/>
    <w:rsid w:val="00476485"/>
    <w:rsid w:val="004A0679"/>
    <w:rsid w:val="004A1D53"/>
    <w:rsid w:val="004B65CC"/>
    <w:rsid w:val="004C7949"/>
    <w:rsid w:val="004D4598"/>
    <w:rsid w:val="004D7296"/>
    <w:rsid w:val="004F20E2"/>
    <w:rsid w:val="00501D61"/>
    <w:rsid w:val="005023E2"/>
    <w:rsid w:val="00505B72"/>
    <w:rsid w:val="00507F4C"/>
    <w:rsid w:val="00513C1D"/>
    <w:rsid w:val="00515091"/>
    <w:rsid w:val="00515397"/>
    <w:rsid w:val="00517639"/>
    <w:rsid w:val="005263D6"/>
    <w:rsid w:val="00532D88"/>
    <w:rsid w:val="00533DE4"/>
    <w:rsid w:val="00536240"/>
    <w:rsid w:val="005444DC"/>
    <w:rsid w:val="005471C0"/>
    <w:rsid w:val="00551B64"/>
    <w:rsid w:val="00551CD4"/>
    <w:rsid w:val="0055680C"/>
    <w:rsid w:val="00564F9A"/>
    <w:rsid w:val="00593D43"/>
    <w:rsid w:val="00597236"/>
    <w:rsid w:val="005A3094"/>
    <w:rsid w:val="005B505D"/>
    <w:rsid w:val="005B6A9F"/>
    <w:rsid w:val="005C5A83"/>
    <w:rsid w:val="005D10F9"/>
    <w:rsid w:val="005D2ADA"/>
    <w:rsid w:val="005E4AC7"/>
    <w:rsid w:val="005F32DC"/>
    <w:rsid w:val="00610321"/>
    <w:rsid w:val="00614DC2"/>
    <w:rsid w:val="00621AEE"/>
    <w:rsid w:val="006243C5"/>
    <w:rsid w:val="00627E56"/>
    <w:rsid w:val="00641A48"/>
    <w:rsid w:val="0064415C"/>
    <w:rsid w:val="00661BD5"/>
    <w:rsid w:val="006710DF"/>
    <w:rsid w:val="006721F4"/>
    <w:rsid w:val="00675C65"/>
    <w:rsid w:val="00680381"/>
    <w:rsid w:val="00691787"/>
    <w:rsid w:val="00691B69"/>
    <w:rsid w:val="00696ED7"/>
    <w:rsid w:val="006B47AE"/>
    <w:rsid w:val="006B6EE0"/>
    <w:rsid w:val="006C1F83"/>
    <w:rsid w:val="006C3D0B"/>
    <w:rsid w:val="006D24BE"/>
    <w:rsid w:val="006D7489"/>
    <w:rsid w:val="006E2F8C"/>
    <w:rsid w:val="006E741F"/>
    <w:rsid w:val="006F5A6F"/>
    <w:rsid w:val="0070450A"/>
    <w:rsid w:val="00704DE3"/>
    <w:rsid w:val="007076D2"/>
    <w:rsid w:val="007112C6"/>
    <w:rsid w:val="0072307D"/>
    <w:rsid w:val="0072395B"/>
    <w:rsid w:val="00732993"/>
    <w:rsid w:val="007378CC"/>
    <w:rsid w:val="00740635"/>
    <w:rsid w:val="00741A65"/>
    <w:rsid w:val="007556D8"/>
    <w:rsid w:val="0076014E"/>
    <w:rsid w:val="00762ED1"/>
    <w:rsid w:val="0077342D"/>
    <w:rsid w:val="00775EBF"/>
    <w:rsid w:val="00777720"/>
    <w:rsid w:val="00781429"/>
    <w:rsid w:val="007B4DD4"/>
    <w:rsid w:val="007B6363"/>
    <w:rsid w:val="007B6429"/>
    <w:rsid w:val="007B7C75"/>
    <w:rsid w:val="007D0672"/>
    <w:rsid w:val="007D608B"/>
    <w:rsid w:val="007D6E77"/>
    <w:rsid w:val="007D7405"/>
    <w:rsid w:val="007F295B"/>
    <w:rsid w:val="008046C2"/>
    <w:rsid w:val="00804A39"/>
    <w:rsid w:val="00805E8E"/>
    <w:rsid w:val="0081535C"/>
    <w:rsid w:val="008224E0"/>
    <w:rsid w:val="00831C6C"/>
    <w:rsid w:val="0083469B"/>
    <w:rsid w:val="008347E9"/>
    <w:rsid w:val="00834CD8"/>
    <w:rsid w:val="00861E0E"/>
    <w:rsid w:val="00865D05"/>
    <w:rsid w:val="008665E6"/>
    <w:rsid w:val="00870680"/>
    <w:rsid w:val="008712B4"/>
    <w:rsid w:val="008720F7"/>
    <w:rsid w:val="008955C6"/>
    <w:rsid w:val="0089615C"/>
    <w:rsid w:val="008B2C6D"/>
    <w:rsid w:val="008B4865"/>
    <w:rsid w:val="008B5751"/>
    <w:rsid w:val="008C4585"/>
    <w:rsid w:val="008D4BA2"/>
    <w:rsid w:val="008D547B"/>
    <w:rsid w:val="008D7ED0"/>
    <w:rsid w:val="008E1359"/>
    <w:rsid w:val="008E2364"/>
    <w:rsid w:val="008F5A5B"/>
    <w:rsid w:val="00902A0A"/>
    <w:rsid w:val="0091706D"/>
    <w:rsid w:val="0091796D"/>
    <w:rsid w:val="009215AE"/>
    <w:rsid w:val="0092678B"/>
    <w:rsid w:val="00933AB3"/>
    <w:rsid w:val="00933E16"/>
    <w:rsid w:val="00943D24"/>
    <w:rsid w:val="00945140"/>
    <w:rsid w:val="00967CA3"/>
    <w:rsid w:val="009712B4"/>
    <w:rsid w:val="0097730C"/>
    <w:rsid w:val="00980752"/>
    <w:rsid w:val="009853A2"/>
    <w:rsid w:val="00993508"/>
    <w:rsid w:val="009945EA"/>
    <w:rsid w:val="009A5113"/>
    <w:rsid w:val="009B6601"/>
    <w:rsid w:val="009D2B95"/>
    <w:rsid w:val="009D6492"/>
    <w:rsid w:val="009F2F3B"/>
    <w:rsid w:val="009F596D"/>
    <w:rsid w:val="009F7699"/>
    <w:rsid w:val="00A0040D"/>
    <w:rsid w:val="00A37A70"/>
    <w:rsid w:val="00A600DC"/>
    <w:rsid w:val="00A61316"/>
    <w:rsid w:val="00A766D1"/>
    <w:rsid w:val="00A805C0"/>
    <w:rsid w:val="00A90F17"/>
    <w:rsid w:val="00A9481D"/>
    <w:rsid w:val="00AD185D"/>
    <w:rsid w:val="00AD45AB"/>
    <w:rsid w:val="00AD51B5"/>
    <w:rsid w:val="00AD6B74"/>
    <w:rsid w:val="00AF0266"/>
    <w:rsid w:val="00AF3AC9"/>
    <w:rsid w:val="00B06675"/>
    <w:rsid w:val="00B22B46"/>
    <w:rsid w:val="00B25F20"/>
    <w:rsid w:val="00B3177D"/>
    <w:rsid w:val="00B317EE"/>
    <w:rsid w:val="00B32A28"/>
    <w:rsid w:val="00B374A6"/>
    <w:rsid w:val="00B52725"/>
    <w:rsid w:val="00B551E9"/>
    <w:rsid w:val="00B663BF"/>
    <w:rsid w:val="00B67E6A"/>
    <w:rsid w:val="00B711CD"/>
    <w:rsid w:val="00B71AD6"/>
    <w:rsid w:val="00B73562"/>
    <w:rsid w:val="00B745B9"/>
    <w:rsid w:val="00B749A9"/>
    <w:rsid w:val="00B809FD"/>
    <w:rsid w:val="00B81AF5"/>
    <w:rsid w:val="00B867B0"/>
    <w:rsid w:val="00B90425"/>
    <w:rsid w:val="00B9195E"/>
    <w:rsid w:val="00B959B5"/>
    <w:rsid w:val="00BA27AE"/>
    <w:rsid w:val="00BA38FF"/>
    <w:rsid w:val="00BB3EF9"/>
    <w:rsid w:val="00BB647F"/>
    <w:rsid w:val="00BB66B2"/>
    <w:rsid w:val="00BC2ED5"/>
    <w:rsid w:val="00BC788B"/>
    <w:rsid w:val="00BE092C"/>
    <w:rsid w:val="00BE24C2"/>
    <w:rsid w:val="00BE4698"/>
    <w:rsid w:val="00BF3F1B"/>
    <w:rsid w:val="00C1027C"/>
    <w:rsid w:val="00C154D7"/>
    <w:rsid w:val="00C202B2"/>
    <w:rsid w:val="00C222F5"/>
    <w:rsid w:val="00C24375"/>
    <w:rsid w:val="00C25159"/>
    <w:rsid w:val="00C27F39"/>
    <w:rsid w:val="00C33046"/>
    <w:rsid w:val="00C671D2"/>
    <w:rsid w:val="00C800DC"/>
    <w:rsid w:val="00C80C5E"/>
    <w:rsid w:val="00C87FE2"/>
    <w:rsid w:val="00C90F67"/>
    <w:rsid w:val="00CA05CA"/>
    <w:rsid w:val="00CB037C"/>
    <w:rsid w:val="00CB1CB9"/>
    <w:rsid w:val="00CB330C"/>
    <w:rsid w:val="00CC764B"/>
    <w:rsid w:val="00CD5186"/>
    <w:rsid w:val="00CF0199"/>
    <w:rsid w:val="00CF44BF"/>
    <w:rsid w:val="00D10C26"/>
    <w:rsid w:val="00D14359"/>
    <w:rsid w:val="00D23811"/>
    <w:rsid w:val="00D25270"/>
    <w:rsid w:val="00D449E6"/>
    <w:rsid w:val="00D45E99"/>
    <w:rsid w:val="00D706E3"/>
    <w:rsid w:val="00D72618"/>
    <w:rsid w:val="00D72A54"/>
    <w:rsid w:val="00D74463"/>
    <w:rsid w:val="00D74A38"/>
    <w:rsid w:val="00D870AE"/>
    <w:rsid w:val="00D870D9"/>
    <w:rsid w:val="00D90509"/>
    <w:rsid w:val="00DA21F1"/>
    <w:rsid w:val="00DA5EE5"/>
    <w:rsid w:val="00DA5F9A"/>
    <w:rsid w:val="00DB2ABF"/>
    <w:rsid w:val="00DC05B8"/>
    <w:rsid w:val="00DC2149"/>
    <w:rsid w:val="00DD1574"/>
    <w:rsid w:val="00DD21BA"/>
    <w:rsid w:val="00DE57FA"/>
    <w:rsid w:val="00DF3D26"/>
    <w:rsid w:val="00DF51CB"/>
    <w:rsid w:val="00E00150"/>
    <w:rsid w:val="00E03010"/>
    <w:rsid w:val="00E056D1"/>
    <w:rsid w:val="00E11CB6"/>
    <w:rsid w:val="00E1291B"/>
    <w:rsid w:val="00E136BC"/>
    <w:rsid w:val="00E16E1F"/>
    <w:rsid w:val="00E22F2D"/>
    <w:rsid w:val="00E320B8"/>
    <w:rsid w:val="00E4295D"/>
    <w:rsid w:val="00E42C2B"/>
    <w:rsid w:val="00E54498"/>
    <w:rsid w:val="00E552DC"/>
    <w:rsid w:val="00E71B4F"/>
    <w:rsid w:val="00E84AE6"/>
    <w:rsid w:val="00E97EE3"/>
    <w:rsid w:val="00EA3692"/>
    <w:rsid w:val="00EB0BF0"/>
    <w:rsid w:val="00EC192F"/>
    <w:rsid w:val="00EE53EF"/>
    <w:rsid w:val="00EE75E6"/>
    <w:rsid w:val="00EF68BF"/>
    <w:rsid w:val="00EF6C62"/>
    <w:rsid w:val="00F02D5D"/>
    <w:rsid w:val="00F035A7"/>
    <w:rsid w:val="00F10015"/>
    <w:rsid w:val="00F273D4"/>
    <w:rsid w:val="00F34953"/>
    <w:rsid w:val="00F43133"/>
    <w:rsid w:val="00F517A8"/>
    <w:rsid w:val="00F60833"/>
    <w:rsid w:val="00F7618F"/>
    <w:rsid w:val="00F8085B"/>
    <w:rsid w:val="00F91BD3"/>
    <w:rsid w:val="00FA367B"/>
    <w:rsid w:val="00FA7A4C"/>
    <w:rsid w:val="00FB2851"/>
    <w:rsid w:val="00FC3B52"/>
    <w:rsid w:val="00FD0E1C"/>
    <w:rsid w:val="00FE2FC0"/>
    <w:rsid w:val="00FE78D2"/>
    <w:rsid w:val="00FF77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B0EC5"/>
  <w15:docId w15:val="{1E656820-583C-48F5-B43A-0E79201E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tr-T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A99"/>
  </w:style>
  <w:style w:type="paragraph" w:styleId="Heading1">
    <w:name w:val="heading 1"/>
    <w:basedOn w:val="Normal"/>
    <w:next w:val="Normal"/>
    <w:uiPriority w:val="9"/>
    <w:qFormat/>
    <w:rsid w:val="00221909"/>
    <w:pPr>
      <w:keepNext/>
      <w:keepLines/>
      <w:spacing w:before="480" w:after="120"/>
      <w:jc w:val="center"/>
      <w:outlineLvl w:val="0"/>
    </w:pPr>
    <w:rPr>
      <w:b/>
      <w:color w:val="000000" w:themeColor="text1"/>
      <w:sz w:val="36"/>
      <w:szCs w:val="48"/>
    </w:rPr>
  </w:style>
  <w:style w:type="paragraph" w:styleId="Heading2">
    <w:name w:val="heading 2"/>
    <w:basedOn w:val="Normal"/>
    <w:next w:val="Normal"/>
    <w:link w:val="Heading2Char"/>
    <w:uiPriority w:val="9"/>
    <w:unhideWhenUsed/>
    <w:qFormat/>
    <w:rsid w:val="00E42C2B"/>
    <w:pPr>
      <w:numPr>
        <w:numId w:val="3"/>
      </w:numPr>
      <w:outlineLvl w:val="1"/>
    </w:pPr>
    <w:rPr>
      <w:b/>
      <w:color w:val="C00000"/>
      <w:sz w:val="28"/>
    </w:rPr>
  </w:style>
  <w:style w:type="paragraph" w:styleId="Heading3">
    <w:name w:val="heading 3"/>
    <w:basedOn w:val="Normal"/>
    <w:next w:val="Normal"/>
    <w:link w:val="Heading3Char"/>
    <w:uiPriority w:val="9"/>
    <w:unhideWhenUsed/>
    <w:qFormat/>
    <w:rsid w:val="00E056D1"/>
    <w:pPr>
      <w:keepNext/>
      <w:keepLines/>
      <w:spacing w:before="280" w:after="80"/>
      <w:outlineLvl w:val="2"/>
    </w:pPr>
    <w:rPr>
      <w:b/>
      <w:sz w:val="24"/>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rsid w:val="00046328"/>
    <w:pPr>
      <w:keepNext/>
      <w:keepLines/>
      <w:spacing w:before="480" w:after="120"/>
    </w:pPr>
    <w:rPr>
      <w:b/>
      <w:sz w:val="48"/>
      <w:szCs w:val="72"/>
    </w:rPr>
  </w:style>
  <w:style w:type="paragraph" w:customStyle="1" w:styleId="MCAuthor">
    <w:name w:val="MC Author"/>
    <w:basedOn w:val="Normal"/>
    <w:next w:val="MCAuthorAffiliation"/>
    <w:rsid w:val="00B541D1"/>
    <w:pPr>
      <w:jc w:val="center"/>
    </w:pPr>
    <w:rPr>
      <w:b/>
    </w:rPr>
  </w:style>
  <w:style w:type="paragraph" w:customStyle="1" w:styleId="MCAuthorAffiliation">
    <w:name w:val="MC Author Affiliation"/>
    <w:basedOn w:val="Normal"/>
    <w:next w:val="Normal"/>
    <w:rsid w:val="00B541D1"/>
    <w:pPr>
      <w:jc w:val="center"/>
    </w:pPr>
    <w:rPr>
      <w:rFonts w:ascii="Times" w:hAnsi="Times"/>
      <w:i/>
      <w:sz w:val="16"/>
    </w:rPr>
  </w:style>
  <w:style w:type="character" w:styleId="Hyperlink">
    <w:name w:val="Hyperlink"/>
    <w:uiPriority w:val="99"/>
    <w:rsid w:val="00B541D1"/>
    <w:rPr>
      <w:color w:val="0000FF"/>
      <w:u w:val="single"/>
    </w:rPr>
  </w:style>
  <w:style w:type="paragraph" w:customStyle="1" w:styleId="MCAbstract">
    <w:name w:val="MC Abstract"/>
    <w:basedOn w:val="Normal"/>
    <w:rsid w:val="00B541D1"/>
    <w:pPr>
      <w:ind w:left="720" w:right="720"/>
    </w:pPr>
  </w:style>
  <w:style w:type="character" w:styleId="CommentReference">
    <w:name w:val="annotation reference"/>
    <w:basedOn w:val="DefaultParagraphFont"/>
    <w:uiPriority w:val="99"/>
    <w:semiHidden/>
    <w:unhideWhenUsed/>
    <w:rsid w:val="00B541D1"/>
    <w:rPr>
      <w:sz w:val="16"/>
      <w:szCs w:val="16"/>
    </w:rPr>
  </w:style>
  <w:style w:type="paragraph" w:styleId="CommentText">
    <w:name w:val="annotation text"/>
    <w:basedOn w:val="Normal"/>
    <w:link w:val="CommentTextChar"/>
    <w:uiPriority w:val="99"/>
    <w:unhideWhenUsed/>
    <w:rsid w:val="00B541D1"/>
  </w:style>
  <w:style w:type="character" w:customStyle="1" w:styleId="CommentTextChar">
    <w:name w:val="Comment Text Char"/>
    <w:basedOn w:val="DefaultParagraphFont"/>
    <w:link w:val="CommentText"/>
    <w:uiPriority w:val="99"/>
    <w:rsid w:val="00B541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41D1"/>
    <w:rPr>
      <w:b/>
      <w:bCs/>
    </w:rPr>
  </w:style>
  <w:style w:type="character" w:customStyle="1" w:styleId="CommentSubjectChar">
    <w:name w:val="Comment Subject Char"/>
    <w:basedOn w:val="CommentTextChar"/>
    <w:link w:val="CommentSubject"/>
    <w:uiPriority w:val="99"/>
    <w:semiHidden/>
    <w:rsid w:val="00B541D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541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1D1"/>
    <w:rPr>
      <w:rFonts w:ascii="Segoe UI" w:eastAsia="Times New Roman" w:hAnsi="Segoe UI" w:cs="Segoe UI"/>
      <w:sz w:val="18"/>
      <w:szCs w:val="18"/>
    </w:rPr>
  </w:style>
  <w:style w:type="paragraph" w:styleId="Caption">
    <w:name w:val="caption"/>
    <w:basedOn w:val="Normal"/>
    <w:next w:val="Normal"/>
    <w:uiPriority w:val="35"/>
    <w:unhideWhenUsed/>
    <w:qFormat/>
    <w:rsid w:val="007B6363"/>
    <w:pPr>
      <w:widowControl w:val="0"/>
      <w:autoSpaceDE w:val="0"/>
      <w:autoSpaceDN w:val="0"/>
      <w:adjustRightInd w:val="0"/>
      <w:spacing w:after="240" w:line="276" w:lineRule="auto"/>
      <w:jc w:val="left"/>
    </w:pPr>
  </w:style>
  <w:style w:type="paragraph" w:styleId="FootnoteText">
    <w:name w:val="footnote text"/>
    <w:basedOn w:val="Normal"/>
    <w:link w:val="FootnoteTextChar"/>
    <w:uiPriority w:val="99"/>
    <w:semiHidden/>
    <w:unhideWhenUsed/>
    <w:rsid w:val="00A43FFE"/>
  </w:style>
  <w:style w:type="character" w:customStyle="1" w:styleId="FootnoteTextChar">
    <w:name w:val="Footnote Text Char"/>
    <w:basedOn w:val="DefaultParagraphFont"/>
    <w:link w:val="FootnoteText"/>
    <w:uiPriority w:val="99"/>
    <w:semiHidden/>
    <w:rsid w:val="00A43FF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43FFE"/>
    <w:rPr>
      <w:vertAlign w:val="superscript"/>
    </w:rPr>
  </w:style>
  <w:style w:type="character" w:customStyle="1" w:styleId="Heading2Char">
    <w:name w:val="Heading 2 Char"/>
    <w:basedOn w:val="DefaultParagraphFont"/>
    <w:link w:val="Heading2"/>
    <w:uiPriority w:val="9"/>
    <w:rsid w:val="00E42C2B"/>
    <w:rPr>
      <w:b/>
      <w:color w:val="C00000"/>
      <w:sz w:val="28"/>
    </w:rPr>
  </w:style>
  <w:style w:type="character" w:styleId="PlaceholderText">
    <w:name w:val="Placeholder Text"/>
    <w:basedOn w:val="DefaultParagraphFont"/>
    <w:uiPriority w:val="99"/>
    <w:semiHidden/>
    <w:rsid w:val="00C44848"/>
    <w:rPr>
      <w:color w:val="808080"/>
    </w:rPr>
  </w:style>
  <w:style w:type="table" w:styleId="TableGrid">
    <w:name w:val="Table Grid"/>
    <w:basedOn w:val="TableNormal"/>
    <w:uiPriority w:val="39"/>
    <w:rsid w:val="00C44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0488"/>
    <w:pPr>
      <w:tabs>
        <w:tab w:val="center" w:pos="4680"/>
        <w:tab w:val="right" w:pos="9360"/>
      </w:tabs>
      <w:spacing w:line="240" w:lineRule="auto"/>
    </w:pPr>
  </w:style>
  <w:style w:type="character" w:customStyle="1" w:styleId="HeaderChar">
    <w:name w:val="Header Char"/>
    <w:basedOn w:val="DefaultParagraphFont"/>
    <w:link w:val="Header"/>
    <w:uiPriority w:val="99"/>
    <w:rsid w:val="0006048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60488"/>
    <w:pPr>
      <w:tabs>
        <w:tab w:val="center" w:pos="4680"/>
        <w:tab w:val="right" w:pos="9360"/>
      </w:tabs>
      <w:spacing w:line="240" w:lineRule="auto"/>
    </w:pPr>
  </w:style>
  <w:style w:type="character" w:customStyle="1" w:styleId="FooterChar">
    <w:name w:val="Footer Char"/>
    <w:basedOn w:val="DefaultParagraphFont"/>
    <w:link w:val="Footer"/>
    <w:uiPriority w:val="99"/>
    <w:rsid w:val="00060488"/>
    <w:rPr>
      <w:rFonts w:ascii="Times New Roman" w:eastAsia="Times New Roman"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paragraph" w:styleId="Revision">
    <w:name w:val="Revision"/>
    <w:hidden/>
    <w:uiPriority w:val="99"/>
    <w:semiHidden/>
    <w:rsid w:val="00C20B32"/>
    <w:pPr>
      <w:spacing w:line="240" w:lineRule="auto"/>
      <w:jc w:val="left"/>
    </w:pPr>
  </w:style>
  <w:style w:type="character" w:styleId="FollowedHyperlink">
    <w:name w:val="FollowedHyperlink"/>
    <w:basedOn w:val="DefaultParagraphFont"/>
    <w:uiPriority w:val="99"/>
    <w:semiHidden/>
    <w:unhideWhenUsed/>
    <w:rsid w:val="00D16030"/>
    <w:rPr>
      <w:color w:val="954F72" w:themeColor="followedHyperlink"/>
      <w:u w:val="single"/>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853A2"/>
    <w:pPr>
      <w:ind w:left="720"/>
      <w:contextualSpacing/>
    </w:pPr>
  </w:style>
  <w:style w:type="character" w:customStyle="1" w:styleId="Heading3Char">
    <w:name w:val="Heading 3 Char"/>
    <w:basedOn w:val="DefaultParagraphFont"/>
    <w:link w:val="Heading3"/>
    <w:uiPriority w:val="9"/>
    <w:rsid w:val="008665E6"/>
    <w:rPr>
      <w:b/>
      <w:sz w:val="24"/>
      <w:szCs w:val="28"/>
    </w:rPr>
  </w:style>
  <w:style w:type="character" w:customStyle="1" w:styleId="content-navigationcontenttype">
    <w:name w:val="content-navigation__contenttype"/>
    <w:basedOn w:val="DefaultParagraphFont"/>
    <w:rsid w:val="00DC05B8"/>
  </w:style>
  <w:style w:type="character" w:customStyle="1" w:styleId="hlfld-title">
    <w:name w:val="hlfld-title"/>
    <w:basedOn w:val="DefaultParagraphFont"/>
    <w:rsid w:val="00DC05B8"/>
  </w:style>
  <w:style w:type="character" w:customStyle="1" w:styleId="UnresolvedMention1">
    <w:name w:val="Unresolved Mention1"/>
    <w:basedOn w:val="DefaultParagraphFont"/>
    <w:uiPriority w:val="99"/>
    <w:semiHidden/>
    <w:unhideWhenUsed/>
    <w:rsid w:val="007B6363"/>
    <w:rPr>
      <w:color w:val="605E5C"/>
      <w:shd w:val="clear" w:color="auto" w:fill="E1DFDD"/>
    </w:rPr>
  </w:style>
  <w:style w:type="character" w:customStyle="1" w:styleId="UnresolvedMention2">
    <w:name w:val="Unresolved Mention2"/>
    <w:basedOn w:val="DefaultParagraphFont"/>
    <w:uiPriority w:val="99"/>
    <w:semiHidden/>
    <w:unhideWhenUsed/>
    <w:rsid w:val="007B6363"/>
    <w:rPr>
      <w:color w:val="605E5C"/>
      <w:shd w:val="clear" w:color="auto" w:fill="E1DFDD"/>
    </w:rPr>
  </w:style>
  <w:style w:type="character" w:styleId="Emphasis">
    <w:name w:val="Emphasis"/>
    <w:basedOn w:val="DefaultParagraphFont"/>
    <w:uiPriority w:val="20"/>
    <w:qFormat/>
    <w:rsid w:val="007B6363"/>
    <w:rPr>
      <w:i/>
      <w:iCs/>
    </w:rPr>
  </w:style>
  <w:style w:type="character" w:customStyle="1" w:styleId="UnresolvedMention3">
    <w:name w:val="Unresolved Mention3"/>
    <w:basedOn w:val="DefaultParagraphFont"/>
    <w:uiPriority w:val="99"/>
    <w:semiHidden/>
    <w:unhideWhenUsed/>
    <w:rsid w:val="007B6363"/>
    <w:rPr>
      <w:color w:val="605E5C"/>
      <w:shd w:val="clear" w:color="auto" w:fill="E1DFDD"/>
    </w:rPr>
  </w:style>
  <w:style w:type="paragraph" w:styleId="NoSpacing">
    <w:name w:val="No Spacing"/>
    <w:uiPriority w:val="1"/>
    <w:qFormat/>
    <w:rsid w:val="007B6363"/>
    <w:pPr>
      <w:spacing w:line="240" w:lineRule="auto"/>
    </w:pPr>
    <w:rPr>
      <w:rFonts w:eastAsiaTheme="minorHAnsi"/>
      <w:color w:val="000000" w:themeColor="text1"/>
      <w:kern w:val="2"/>
      <w:sz w:val="24"/>
      <w:szCs w:val="24"/>
      <w:lang w:val="en-GB" w:eastAsia="en-US"/>
      <w14:ligatures w14:val="standardContextual"/>
    </w:rPr>
  </w:style>
  <w:style w:type="table" w:styleId="PlainTable2">
    <w:name w:val="Plain Table 2"/>
    <w:basedOn w:val="TableNormal"/>
    <w:uiPriority w:val="42"/>
    <w:rsid w:val="00F02D5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02D5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4335">
      <w:bodyDiv w:val="1"/>
      <w:marLeft w:val="0"/>
      <w:marRight w:val="0"/>
      <w:marTop w:val="0"/>
      <w:marBottom w:val="0"/>
      <w:divBdr>
        <w:top w:val="none" w:sz="0" w:space="0" w:color="auto"/>
        <w:left w:val="none" w:sz="0" w:space="0" w:color="auto"/>
        <w:bottom w:val="none" w:sz="0" w:space="0" w:color="auto"/>
        <w:right w:val="none" w:sz="0" w:space="0" w:color="auto"/>
      </w:divBdr>
    </w:div>
    <w:div w:id="244843955">
      <w:bodyDiv w:val="1"/>
      <w:marLeft w:val="0"/>
      <w:marRight w:val="0"/>
      <w:marTop w:val="0"/>
      <w:marBottom w:val="0"/>
      <w:divBdr>
        <w:top w:val="none" w:sz="0" w:space="0" w:color="auto"/>
        <w:left w:val="none" w:sz="0" w:space="0" w:color="auto"/>
        <w:bottom w:val="none" w:sz="0" w:space="0" w:color="auto"/>
        <w:right w:val="none" w:sz="0" w:space="0" w:color="auto"/>
      </w:divBdr>
      <w:divsChild>
        <w:div w:id="1338145200">
          <w:marLeft w:val="0"/>
          <w:marRight w:val="0"/>
          <w:marTop w:val="0"/>
          <w:marBottom w:val="0"/>
          <w:divBdr>
            <w:top w:val="none" w:sz="0" w:space="0" w:color="auto"/>
            <w:left w:val="none" w:sz="0" w:space="0" w:color="auto"/>
            <w:bottom w:val="none" w:sz="0" w:space="0" w:color="auto"/>
            <w:right w:val="none" w:sz="0" w:space="0" w:color="auto"/>
          </w:divBdr>
          <w:divsChild>
            <w:div w:id="370499172">
              <w:marLeft w:val="0"/>
              <w:marRight w:val="0"/>
              <w:marTop w:val="0"/>
              <w:marBottom w:val="0"/>
              <w:divBdr>
                <w:top w:val="none" w:sz="0" w:space="0" w:color="auto"/>
                <w:left w:val="none" w:sz="0" w:space="0" w:color="auto"/>
                <w:bottom w:val="none" w:sz="0" w:space="0" w:color="auto"/>
                <w:right w:val="none" w:sz="0" w:space="0" w:color="auto"/>
              </w:divBdr>
              <w:divsChild>
                <w:div w:id="11727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99598">
      <w:bodyDiv w:val="1"/>
      <w:marLeft w:val="0"/>
      <w:marRight w:val="0"/>
      <w:marTop w:val="0"/>
      <w:marBottom w:val="0"/>
      <w:divBdr>
        <w:top w:val="none" w:sz="0" w:space="0" w:color="auto"/>
        <w:left w:val="none" w:sz="0" w:space="0" w:color="auto"/>
        <w:bottom w:val="none" w:sz="0" w:space="0" w:color="auto"/>
        <w:right w:val="none" w:sz="0" w:space="0" w:color="auto"/>
      </w:divBdr>
    </w:div>
    <w:div w:id="743600549">
      <w:bodyDiv w:val="1"/>
      <w:marLeft w:val="0"/>
      <w:marRight w:val="0"/>
      <w:marTop w:val="0"/>
      <w:marBottom w:val="0"/>
      <w:divBdr>
        <w:top w:val="none" w:sz="0" w:space="0" w:color="auto"/>
        <w:left w:val="none" w:sz="0" w:space="0" w:color="auto"/>
        <w:bottom w:val="none" w:sz="0" w:space="0" w:color="auto"/>
        <w:right w:val="none" w:sz="0" w:space="0" w:color="auto"/>
      </w:divBdr>
    </w:div>
    <w:div w:id="886067727">
      <w:bodyDiv w:val="1"/>
      <w:marLeft w:val="0"/>
      <w:marRight w:val="0"/>
      <w:marTop w:val="0"/>
      <w:marBottom w:val="0"/>
      <w:divBdr>
        <w:top w:val="none" w:sz="0" w:space="0" w:color="auto"/>
        <w:left w:val="none" w:sz="0" w:space="0" w:color="auto"/>
        <w:bottom w:val="none" w:sz="0" w:space="0" w:color="auto"/>
        <w:right w:val="none" w:sz="0" w:space="0" w:color="auto"/>
      </w:divBdr>
    </w:div>
    <w:div w:id="1091507906">
      <w:bodyDiv w:val="1"/>
      <w:marLeft w:val="0"/>
      <w:marRight w:val="0"/>
      <w:marTop w:val="0"/>
      <w:marBottom w:val="0"/>
      <w:divBdr>
        <w:top w:val="none" w:sz="0" w:space="0" w:color="auto"/>
        <w:left w:val="none" w:sz="0" w:space="0" w:color="auto"/>
        <w:bottom w:val="none" w:sz="0" w:space="0" w:color="auto"/>
        <w:right w:val="none" w:sz="0" w:space="0" w:color="auto"/>
      </w:divBdr>
    </w:div>
    <w:div w:id="1367291480">
      <w:bodyDiv w:val="1"/>
      <w:marLeft w:val="0"/>
      <w:marRight w:val="0"/>
      <w:marTop w:val="0"/>
      <w:marBottom w:val="0"/>
      <w:divBdr>
        <w:top w:val="none" w:sz="0" w:space="0" w:color="auto"/>
        <w:left w:val="none" w:sz="0" w:space="0" w:color="auto"/>
        <w:bottom w:val="none" w:sz="0" w:space="0" w:color="auto"/>
        <w:right w:val="none" w:sz="0" w:space="0" w:color="auto"/>
      </w:divBdr>
    </w:div>
    <w:div w:id="1369840749">
      <w:bodyDiv w:val="1"/>
      <w:marLeft w:val="0"/>
      <w:marRight w:val="0"/>
      <w:marTop w:val="0"/>
      <w:marBottom w:val="0"/>
      <w:divBdr>
        <w:top w:val="none" w:sz="0" w:space="0" w:color="auto"/>
        <w:left w:val="none" w:sz="0" w:space="0" w:color="auto"/>
        <w:bottom w:val="none" w:sz="0" w:space="0" w:color="auto"/>
        <w:right w:val="none" w:sz="0" w:space="0" w:color="auto"/>
      </w:divBdr>
    </w:div>
    <w:div w:id="2043704382">
      <w:bodyDiv w:val="1"/>
      <w:marLeft w:val="0"/>
      <w:marRight w:val="0"/>
      <w:marTop w:val="0"/>
      <w:marBottom w:val="0"/>
      <w:divBdr>
        <w:top w:val="none" w:sz="0" w:space="0" w:color="auto"/>
        <w:left w:val="none" w:sz="0" w:space="0" w:color="auto"/>
        <w:bottom w:val="none" w:sz="0" w:space="0" w:color="auto"/>
        <w:right w:val="none" w:sz="0" w:space="0" w:color="auto"/>
      </w:divBdr>
    </w:div>
    <w:div w:id="2138183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JournalArticle</b:SourceType>
    <b:Guid>{8F92B9B6-2197-42D4-B008-843A648C1D63}</b:Guid>
    <b:Title>Fast-Fourier-transform based numerical integration method for the Rayleigh–Sommerfeld diffraction formula</b:Title>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kik4Y410AzaOnscuYitv6oYbR2g==">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</go:docsCustomData>
</go:gDocsCustomXmlDataStorage>
</file>

<file path=customXml/itemProps1.xml><?xml version="1.0" encoding="utf-8"?>
<ds:datastoreItem xmlns:ds="http://schemas.openxmlformats.org/officeDocument/2006/customXml" ds:itemID="{86172CC1-B190-4918-B76D-B1E617DB3F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8</Pages>
  <Words>2534</Words>
  <Characters>14445</Characters>
  <Application>Microsoft Office Word</Application>
  <DocSecurity>0</DocSecurity>
  <Lines>120</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c:creator>
  <cp:keywords/>
  <dc:description/>
  <cp:lastModifiedBy>Nickolay Erin Titov</cp:lastModifiedBy>
  <cp:revision>35</cp:revision>
  <cp:lastPrinted>2023-05-15T17:19:00Z</cp:lastPrinted>
  <dcterms:created xsi:type="dcterms:W3CDTF">2023-03-28T18:49:00Z</dcterms:created>
  <dcterms:modified xsi:type="dcterms:W3CDTF">2023-09-09T10:26:00Z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http://www.zotero.org/styles/american-physics-society</vt:lpwstr>
  </property>
  <property fmtid="{D5CDD505-2E9C-101B-9397-08002B2CF9AE}" pid="3" name="Mendeley Recent Style Name 0_1">
    <vt:lpwstr>American Physical Society</vt:lpwstr>
  </property>
  <property fmtid="{D5CDD505-2E9C-101B-9397-08002B2CF9AE}" pid="4" name="Mendeley Recent Style Id 1_1">
    <vt:lpwstr>http://www.zotero.org/styles/american-physics-society-without-titles</vt:lpwstr>
  </property>
  <property fmtid="{D5CDD505-2E9C-101B-9397-08002B2CF9AE}" pid="5" name="Mendeley Recent Style Name 1_1">
    <vt:lpwstr>American Physical Society (without titles)</vt:lpwstr>
  </property>
  <property fmtid="{D5CDD505-2E9C-101B-9397-08002B2CF9AE}" pid="6" name="Mendeley Recent Style Id 2_1">
    <vt:lpwstr>http://www.zotero.org/styles/american-physical-society-et-al</vt:lpwstr>
  </property>
  <property fmtid="{D5CDD505-2E9C-101B-9397-08002B2CF9AE}" pid="7" name="Mendeley Recent Style Name 2_1">
    <vt:lpwstr>American Physical Society - et al. (if more than 3 authors)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http://www.zotero.org/styles/nano-letters</vt:lpwstr>
  </property>
  <property fmtid="{D5CDD505-2E9C-101B-9397-08002B2CF9AE}" pid="19" name="Mendeley Recent Style Name 8_1">
    <vt:lpwstr>Nano Letters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94738a5e-bf67-301a-ab4f-e2a837862b07</vt:lpwstr>
  </property>
  <property fmtid="{D5CDD505-2E9C-101B-9397-08002B2CF9AE}" pid="24" name="Mendeley Citation Style_1">
    <vt:lpwstr>http://www.zotero.org/styles/american-physics-society</vt:lpwstr>
  </property>
  <property fmtid="{D5CDD505-2E9C-101B-9397-08002B2CF9AE}" pid="25" name="ZOTERO_PREF_1">
    <vt:lpwstr>&lt;data data-version="3" zotero-version="6.0.22"&gt;&lt;session id="vjlULHo4"/&gt;&lt;style id="http://www.zotero.org/styles/american-chemical-society" hasBibliography="1" bibliographyStyleHasBeenSet="0"/&gt;&lt;prefs&gt;&lt;pref name="fieldType" value="Field"/&gt;&lt;pref name="automat</vt:lpwstr>
  </property>
  <property fmtid="{D5CDD505-2E9C-101B-9397-08002B2CF9AE}" pid="26" name="ZOTERO_PREF_2">
    <vt:lpwstr>icJournalAbbreviations" value="true"/&gt;&lt;/prefs&gt;&lt;/data&gt;</vt:lpwstr>
  </property>
</Properties>
</file>